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0771C" w14:textId="57BDDFC9" w:rsidR="00826203" w:rsidRDefault="00C70B7B" w:rsidP="00CE4230">
      <w:pPr>
        <w:rPr>
          <w:rFonts w:ascii="Times New Roman" w:hAnsi="Times New Roman" w:cs="Times New Roman"/>
          <w:sz w:val="24"/>
          <w:szCs w:val="24"/>
        </w:rPr>
      </w:pPr>
      <w:commentRangeStart w:id="0"/>
      <w:del w:id="1" w:author="Author">
        <w:r w:rsidDel="00CE095F">
          <w:rPr>
            <w:rFonts w:ascii="Times New Roman" w:hAnsi="Times New Roman" w:cs="Times New Roman"/>
            <w:sz w:val="24"/>
            <w:szCs w:val="24"/>
          </w:rPr>
          <w:delText>I hope to pursue a M.S. degree in computer science, and my long-term aspiration is to get a Ph.D. and continue my research career in research labs.</w:delText>
        </w:r>
        <w:r w:rsidR="0050233A" w:rsidDel="00CE095F">
          <w:rPr>
            <w:rFonts w:ascii="Times New Roman" w:hAnsi="Times New Roman" w:cs="Times New Roman"/>
            <w:sz w:val="24"/>
            <w:szCs w:val="24"/>
          </w:rPr>
          <w:delText xml:space="preserve"> </w:delText>
        </w:r>
        <w:r w:rsidR="0050233A" w:rsidDel="00CE095F">
          <w:rPr>
            <w:rFonts w:ascii="Times New Roman" w:hAnsi="Times New Roman" w:cs="Times New Roman" w:hint="eastAsia"/>
            <w:sz w:val="24"/>
            <w:szCs w:val="24"/>
          </w:rPr>
          <w:delText>/</w:delText>
        </w:r>
        <w:r w:rsidDel="00CE095F">
          <w:rPr>
            <w:rFonts w:ascii="Times New Roman" w:hAnsi="Times New Roman" w:cs="Times New Roman"/>
            <w:sz w:val="24"/>
            <w:szCs w:val="24"/>
          </w:rPr>
          <w:delText xml:space="preserve"> </w:delText>
        </w:r>
      </w:del>
      <w:r w:rsidR="005E55B2">
        <w:rPr>
          <w:rFonts w:ascii="Times New Roman" w:hAnsi="Times New Roman" w:cs="Times New Roman" w:hint="eastAsia"/>
          <w:sz w:val="24"/>
          <w:szCs w:val="24"/>
        </w:rPr>
        <w:t>I</w:t>
      </w:r>
      <w:r w:rsidR="005E55B2">
        <w:rPr>
          <w:rFonts w:ascii="Times New Roman" w:hAnsi="Times New Roman" w:cs="Times New Roman"/>
          <w:sz w:val="24"/>
          <w:szCs w:val="24"/>
        </w:rPr>
        <w:t xml:space="preserve"> </w:t>
      </w:r>
      <w:del w:id="2" w:author="Author">
        <w:r w:rsidR="005E55B2" w:rsidDel="003366D6">
          <w:rPr>
            <w:rFonts w:ascii="Times New Roman" w:hAnsi="Times New Roman" w:cs="Times New Roman"/>
            <w:sz w:val="24"/>
            <w:szCs w:val="24"/>
          </w:rPr>
          <w:delText xml:space="preserve">hope to pursue a Ph.D. </w:delText>
        </w:r>
        <w:r w:rsidR="00826203" w:rsidDel="003366D6">
          <w:rPr>
            <w:rFonts w:ascii="Times New Roman" w:hAnsi="Times New Roman" w:cs="Times New Roman"/>
            <w:sz w:val="24"/>
            <w:szCs w:val="24"/>
          </w:rPr>
          <w:delText xml:space="preserve">degree </w:delText>
        </w:r>
        <w:r w:rsidR="005E55B2" w:rsidDel="003366D6">
          <w:rPr>
            <w:rFonts w:ascii="Times New Roman" w:hAnsi="Times New Roman" w:cs="Times New Roman"/>
            <w:sz w:val="24"/>
            <w:szCs w:val="24"/>
          </w:rPr>
          <w:delText>in computer science, and my long-term aspiration is to continue my research career in research labs.</w:delText>
        </w:r>
        <w:r w:rsidR="00826203" w:rsidDel="003366D6">
          <w:rPr>
            <w:rFonts w:ascii="Times New Roman" w:hAnsi="Times New Roman" w:cs="Times New Roman"/>
            <w:sz w:val="24"/>
            <w:szCs w:val="24"/>
          </w:rPr>
          <w:delText xml:space="preserve"> </w:delText>
        </w:r>
      </w:del>
      <w:ins w:id="3" w:author="Author">
        <w:r w:rsidR="003366D6">
          <w:rPr>
            <w:rFonts w:ascii="Times New Roman" w:hAnsi="Times New Roman" w:cs="Times New Roman"/>
            <w:sz w:val="24"/>
            <w:szCs w:val="24"/>
          </w:rPr>
          <w:t>am very</w:t>
        </w:r>
      </w:ins>
      <w:del w:id="4" w:author="Author">
        <w:r w:rsidR="00826203" w:rsidDel="003366D6">
          <w:rPr>
            <w:rFonts w:ascii="Times New Roman" w:hAnsi="Times New Roman" w:cs="Times New Roman"/>
            <w:sz w:val="24"/>
            <w:szCs w:val="24"/>
          </w:rPr>
          <w:delText>My main</w:delText>
        </w:r>
      </w:del>
      <w:r w:rsidR="00826203">
        <w:rPr>
          <w:rFonts w:ascii="Times New Roman" w:hAnsi="Times New Roman" w:cs="Times New Roman"/>
          <w:sz w:val="24"/>
          <w:szCs w:val="24"/>
        </w:rPr>
        <w:t xml:space="preserve"> interest</w:t>
      </w:r>
      <w:ins w:id="5" w:author="Author">
        <w:r w:rsidR="003366D6">
          <w:rPr>
            <w:rFonts w:ascii="Times New Roman" w:hAnsi="Times New Roman" w:cs="Times New Roman"/>
            <w:sz w:val="24"/>
            <w:szCs w:val="24"/>
          </w:rPr>
          <w:t>ed</w:t>
        </w:r>
      </w:ins>
      <w:del w:id="6" w:author="Author">
        <w:r w:rsidR="00826203" w:rsidDel="003366D6">
          <w:rPr>
            <w:rFonts w:ascii="Times New Roman" w:hAnsi="Times New Roman" w:cs="Times New Roman"/>
            <w:sz w:val="24"/>
            <w:szCs w:val="24"/>
          </w:rPr>
          <w:delText>s</w:delText>
        </w:r>
      </w:del>
      <w:r w:rsidR="00826203">
        <w:rPr>
          <w:rFonts w:ascii="Times New Roman" w:hAnsi="Times New Roman" w:cs="Times New Roman"/>
          <w:sz w:val="24"/>
          <w:szCs w:val="24"/>
        </w:rPr>
        <w:t xml:space="preserve"> </w:t>
      </w:r>
      <w:del w:id="7" w:author="Author">
        <w:r w:rsidR="00826203" w:rsidDel="003366D6">
          <w:rPr>
            <w:rFonts w:ascii="Times New Roman" w:hAnsi="Times New Roman" w:cs="Times New Roman"/>
            <w:sz w:val="24"/>
            <w:szCs w:val="24"/>
          </w:rPr>
          <w:delText xml:space="preserve">lie </w:delText>
        </w:r>
      </w:del>
      <w:r w:rsidR="00826203">
        <w:rPr>
          <w:rFonts w:ascii="Times New Roman" w:hAnsi="Times New Roman" w:cs="Times New Roman"/>
          <w:sz w:val="24"/>
          <w:szCs w:val="24"/>
        </w:rPr>
        <w:t xml:space="preserve">in </w:t>
      </w:r>
      <w:ins w:id="8" w:author="Author">
        <w:r w:rsidR="003366D6">
          <w:rPr>
            <w:rFonts w:ascii="Times New Roman" w:hAnsi="Times New Roman" w:cs="Times New Roman"/>
            <w:sz w:val="24"/>
            <w:szCs w:val="24"/>
          </w:rPr>
          <w:t xml:space="preserve">the field of </w:t>
        </w:r>
      </w:ins>
      <w:r w:rsidR="00826203">
        <w:rPr>
          <w:rFonts w:ascii="Times New Roman" w:hAnsi="Times New Roman" w:cs="Times New Roman"/>
          <w:sz w:val="24"/>
          <w:szCs w:val="24"/>
        </w:rPr>
        <w:t>artificial intelligence</w:t>
      </w:r>
      <w:r w:rsidR="00E974FA">
        <w:rPr>
          <w:rFonts w:ascii="Times New Roman" w:hAnsi="Times New Roman" w:cs="Times New Roman"/>
          <w:sz w:val="24"/>
          <w:szCs w:val="24"/>
        </w:rPr>
        <w:t xml:space="preserve"> (AI)</w:t>
      </w:r>
      <w:r w:rsidR="00826203">
        <w:rPr>
          <w:rFonts w:ascii="Times New Roman" w:hAnsi="Times New Roman" w:cs="Times New Roman"/>
          <w:sz w:val="24"/>
          <w:szCs w:val="24"/>
        </w:rPr>
        <w:t xml:space="preserve"> and natural language</w:t>
      </w:r>
      <w:bookmarkStart w:id="9" w:name="_GoBack"/>
      <w:bookmarkEnd w:id="9"/>
      <w:r w:rsidR="00826203">
        <w:rPr>
          <w:rFonts w:ascii="Times New Roman" w:hAnsi="Times New Roman" w:cs="Times New Roman"/>
          <w:sz w:val="24"/>
          <w:szCs w:val="24"/>
        </w:rPr>
        <w:t xml:space="preserve"> processing</w:t>
      </w:r>
      <w:r w:rsidR="00E974FA">
        <w:rPr>
          <w:rFonts w:ascii="Times New Roman" w:hAnsi="Times New Roman" w:cs="Times New Roman"/>
          <w:sz w:val="24"/>
          <w:szCs w:val="24"/>
        </w:rPr>
        <w:t xml:space="preserve"> (NLP)</w:t>
      </w:r>
      <w:ins w:id="10" w:author="Author">
        <w:r w:rsidR="003366D6">
          <w:rPr>
            <w:rFonts w:ascii="Times New Roman" w:hAnsi="Times New Roman" w:cs="Times New Roman"/>
            <w:sz w:val="24"/>
            <w:szCs w:val="24"/>
          </w:rPr>
          <w:t xml:space="preserve">. I am planning to obtain </w:t>
        </w:r>
        <w:r w:rsidR="003366D6">
          <w:rPr>
            <w:rFonts w:ascii="Times New Roman" w:hAnsi="Times New Roman" w:cs="Times New Roman"/>
            <w:sz w:val="24"/>
            <w:szCs w:val="24"/>
          </w:rPr>
          <w:t xml:space="preserve">a Ph.D. degree in </w:t>
        </w:r>
        <w:r w:rsidR="003366D6">
          <w:rPr>
            <w:rFonts w:ascii="Times New Roman" w:hAnsi="Times New Roman" w:cs="Times New Roman"/>
            <w:sz w:val="24"/>
            <w:szCs w:val="24"/>
          </w:rPr>
          <w:t>computational</w:t>
        </w:r>
        <w:r w:rsidR="003366D6">
          <w:rPr>
            <w:rFonts w:ascii="Times New Roman" w:hAnsi="Times New Roman" w:cs="Times New Roman"/>
            <w:sz w:val="24"/>
            <w:szCs w:val="24"/>
          </w:rPr>
          <w:t xml:space="preserve"> science, </w:t>
        </w:r>
        <w:r w:rsidR="003366D6">
          <w:rPr>
            <w:rFonts w:ascii="Times New Roman" w:hAnsi="Times New Roman" w:cs="Times New Roman"/>
            <w:sz w:val="24"/>
            <w:szCs w:val="24"/>
          </w:rPr>
          <w:t xml:space="preserve">which will enable to </w:t>
        </w:r>
        <w:r w:rsidR="003366D6">
          <w:rPr>
            <w:rFonts w:ascii="Times New Roman" w:hAnsi="Times New Roman" w:cs="Times New Roman"/>
            <w:sz w:val="24"/>
            <w:szCs w:val="24"/>
          </w:rPr>
          <w:t>pursue</w:t>
        </w:r>
        <w:r w:rsidR="003366D6">
          <w:rPr>
            <w:rFonts w:ascii="Times New Roman" w:hAnsi="Times New Roman" w:cs="Times New Roman"/>
            <w:sz w:val="24"/>
            <w:szCs w:val="24"/>
          </w:rPr>
          <w:t xml:space="preserve"> my</w:t>
        </w:r>
        <w:r w:rsidR="003366D6">
          <w:rPr>
            <w:rFonts w:ascii="Times New Roman" w:hAnsi="Times New Roman" w:cs="Times New Roman"/>
            <w:sz w:val="24"/>
            <w:szCs w:val="24"/>
          </w:rPr>
          <w:t xml:space="preserve"> long-term aspiration in </w:t>
        </w:r>
        <w:r w:rsidR="003366D6">
          <w:rPr>
            <w:rFonts w:ascii="Times New Roman" w:hAnsi="Times New Roman" w:cs="Times New Roman"/>
            <w:sz w:val="24"/>
            <w:szCs w:val="24"/>
          </w:rPr>
          <w:t>academia</w:t>
        </w:r>
        <w:r w:rsidR="003366D6">
          <w:rPr>
            <w:rFonts w:ascii="Times New Roman" w:hAnsi="Times New Roman" w:cs="Times New Roman"/>
            <w:sz w:val="24"/>
            <w:szCs w:val="24"/>
          </w:rPr>
          <w:t>.</w:t>
        </w:r>
      </w:ins>
      <w:del w:id="11" w:author="Author">
        <w:r w:rsidR="00826203" w:rsidDel="003366D6">
          <w:rPr>
            <w:rFonts w:ascii="Times New Roman" w:hAnsi="Times New Roman" w:cs="Times New Roman"/>
            <w:sz w:val="24"/>
            <w:szCs w:val="24"/>
          </w:rPr>
          <w:delText>.</w:delText>
        </w:r>
      </w:del>
      <w:r w:rsidR="00E974FA">
        <w:rPr>
          <w:rFonts w:ascii="Times New Roman" w:hAnsi="Times New Roman" w:cs="Times New Roman"/>
          <w:sz w:val="24"/>
          <w:szCs w:val="24"/>
        </w:rPr>
        <w:t xml:space="preserve"> </w:t>
      </w:r>
      <w:commentRangeEnd w:id="0"/>
      <w:r w:rsidR="00CE095F">
        <w:rPr>
          <w:rStyle w:val="CommentReference"/>
          <w:kern w:val="0"/>
        </w:rPr>
        <w:commentReference w:id="0"/>
      </w:r>
      <w:del w:id="12" w:author="Author">
        <w:r w:rsidDel="003366D6">
          <w:rPr>
            <w:rFonts w:ascii="Times New Roman" w:hAnsi="Times New Roman" w:cs="Times New Roman"/>
            <w:sz w:val="24"/>
            <w:szCs w:val="24"/>
          </w:rPr>
          <w:delText xml:space="preserve">Based on my </w:delText>
        </w:r>
        <w:r w:rsidR="00151F6E" w:rsidDel="003366D6">
          <w:rPr>
            <w:rFonts w:ascii="Times New Roman" w:hAnsi="Times New Roman" w:cs="Times New Roman"/>
            <w:sz w:val="24"/>
            <w:szCs w:val="24"/>
          </w:rPr>
          <w:delText>solid</w:delText>
        </w:r>
        <w:r w:rsidDel="003366D6">
          <w:rPr>
            <w:rFonts w:ascii="Times New Roman" w:hAnsi="Times New Roman" w:cs="Times New Roman"/>
            <w:sz w:val="24"/>
            <w:szCs w:val="24"/>
          </w:rPr>
          <w:delText xml:space="preserve"> engineering background and rich research experience,</w:delText>
        </w:r>
      </w:del>
      <w:r>
        <w:rPr>
          <w:rFonts w:ascii="Times New Roman" w:hAnsi="Times New Roman" w:cs="Times New Roman"/>
          <w:sz w:val="24"/>
          <w:szCs w:val="24"/>
        </w:rPr>
        <w:t xml:space="preserve"> </w:t>
      </w:r>
      <w:del w:id="13" w:author="Author">
        <w:r w:rsidDel="003366D6">
          <w:rPr>
            <w:rFonts w:ascii="Times New Roman" w:hAnsi="Times New Roman" w:cs="Times New Roman"/>
            <w:sz w:val="24"/>
            <w:szCs w:val="24"/>
          </w:rPr>
          <w:delText>I believe I am an ideal candidate for your exciting program</w:delText>
        </w:r>
      </w:del>
      <w:ins w:id="14" w:author="Author">
        <w:r w:rsidR="003366D6">
          <w:rPr>
            <w:rFonts w:ascii="Times New Roman" w:hAnsi="Times New Roman" w:cs="Times New Roman"/>
            <w:sz w:val="24"/>
            <w:szCs w:val="24"/>
          </w:rPr>
          <w:t>I have</w:t>
        </w:r>
        <w:r w:rsidR="003366D6">
          <w:rPr>
            <w:rFonts w:ascii="Times New Roman" w:hAnsi="Times New Roman" w:cs="Times New Roman"/>
            <w:sz w:val="24"/>
            <w:szCs w:val="24"/>
          </w:rPr>
          <w:t xml:space="preserve"> </w:t>
        </w:r>
        <w:r w:rsidR="003366D6">
          <w:rPr>
            <w:rFonts w:ascii="Times New Roman" w:hAnsi="Times New Roman" w:cs="Times New Roman"/>
            <w:sz w:val="24"/>
            <w:szCs w:val="24"/>
          </w:rPr>
          <w:t>strong</w:t>
        </w:r>
        <w:r w:rsidR="003366D6">
          <w:rPr>
            <w:rFonts w:ascii="Times New Roman" w:hAnsi="Times New Roman" w:cs="Times New Roman"/>
            <w:sz w:val="24"/>
            <w:szCs w:val="24"/>
          </w:rPr>
          <w:t xml:space="preserve"> background</w:t>
        </w:r>
        <w:r w:rsidR="003366D6">
          <w:rPr>
            <w:rFonts w:ascii="Times New Roman" w:hAnsi="Times New Roman" w:cs="Times New Roman"/>
            <w:sz w:val="24"/>
            <w:szCs w:val="24"/>
          </w:rPr>
          <w:t xml:space="preserve">s in both </w:t>
        </w:r>
        <w:r w:rsidR="003366D6">
          <w:rPr>
            <w:rFonts w:ascii="Times New Roman" w:hAnsi="Times New Roman" w:cs="Times New Roman"/>
            <w:sz w:val="24"/>
            <w:szCs w:val="24"/>
          </w:rPr>
          <w:t>research</w:t>
        </w:r>
        <w:r w:rsidR="003366D6">
          <w:rPr>
            <w:rFonts w:ascii="Times New Roman" w:hAnsi="Times New Roman" w:cs="Times New Roman"/>
            <w:sz w:val="24"/>
            <w:szCs w:val="24"/>
          </w:rPr>
          <w:t xml:space="preserve"> </w:t>
        </w:r>
        <w:r w:rsidR="003366D6">
          <w:rPr>
            <w:rFonts w:ascii="Times New Roman" w:hAnsi="Times New Roman" w:cs="Times New Roman"/>
            <w:sz w:val="24"/>
            <w:szCs w:val="24"/>
          </w:rPr>
          <w:t>and</w:t>
        </w:r>
        <w:r w:rsidR="003366D6">
          <w:rPr>
            <w:rFonts w:ascii="Times New Roman" w:hAnsi="Times New Roman" w:cs="Times New Roman"/>
            <w:sz w:val="24"/>
            <w:szCs w:val="24"/>
          </w:rPr>
          <w:t xml:space="preserve"> </w:t>
        </w:r>
        <w:r w:rsidR="003366D6">
          <w:rPr>
            <w:rFonts w:ascii="Times New Roman" w:hAnsi="Times New Roman" w:cs="Times New Roman"/>
            <w:sz w:val="24"/>
            <w:szCs w:val="24"/>
          </w:rPr>
          <w:t>engineering</w:t>
        </w:r>
        <w:r w:rsidR="003366D6">
          <w:rPr>
            <w:rFonts w:ascii="Times New Roman" w:hAnsi="Times New Roman" w:cs="Times New Roman"/>
            <w:sz w:val="24"/>
            <w:szCs w:val="24"/>
          </w:rPr>
          <w:t>, and am confident that</w:t>
        </w:r>
        <w:r w:rsidR="003366D6">
          <w:rPr>
            <w:rFonts w:ascii="Times New Roman" w:hAnsi="Times New Roman" w:cs="Times New Roman"/>
            <w:sz w:val="24"/>
            <w:szCs w:val="24"/>
          </w:rPr>
          <w:t xml:space="preserve"> I am </w:t>
        </w:r>
        <w:r w:rsidR="003366D6">
          <w:rPr>
            <w:rFonts w:ascii="Times New Roman" w:hAnsi="Times New Roman" w:cs="Times New Roman"/>
            <w:sz w:val="24"/>
            <w:szCs w:val="24"/>
          </w:rPr>
          <w:t>a</w:t>
        </w:r>
        <w:r w:rsidR="003366D6">
          <w:rPr>
            <w:rFonts w:ascii="Times New Roman" w:hAnsi="Times New Roman" w:cs="Times New Roman"/>
            <w:sz w:val="24"/>
            <w:szCs w:val="24"/>
          </w:rPr>
          <w:t xml:space="preserve"> good</w:t>
        </w:r>
        <w:r w:rsidR="003366D6">
          <w:rPr>
            <w:rFonts w:ascii="Times New Roman" w:hAnsi="Times New Roman" w:cs="Times New Roman"/>
            <w:sz w:val="24"/>
            <w:szCs w:val="24"/>
          </w:rPr>
          <w:t xml:space="preserve"> </w:t>
        </w:r>
        <w:r w:rsidR="003366D6">
          <w:rPr>
            <w:rFonts w:ascii="Times New Roman" w:hAnsi="Times New Roman" w:cs="Times New Roman"/>
            <w:sz w:val="24"/>
            <w:szCs w:val="24"/>
          </w:rPr>
          <w:t>candidate for your exciting program,</w:t>
        </w:r>
      </w:ins>
      <w:del w:id="15" w:author="Author">
        <w:r w:rsidDel="003366D6">
          <w:rPr>
            <w:rFonts w:ascii="Times New Roman" w:hAnsi="Times New Roman" w:cs="Times New Roman"/>
            <w:sz w:val="24"/>
            <w:szCs w:val="24"/>
          </w:rPr>
          <w:delText>.</w:delText>
        </w:r>
      </w:del>
    </w:p>
    <w:p w14:paraId="5FBE49B9" w14:textId="221F2709" w:rsidR="00826203" w:rsidRDefault="00826203" w:rsidP="00CE4230">
      <w:pPr>
        <w:rPr>
          <w:rFonts w:ascii="Times New Roman" w:hAnsi="Times New Roman" w:cs="Times New Roman"/>
          <w:sz w:val="24"/>
          <w:szCs w:val="24"/>
        </w:rPr>
      </w:pPr>
    </w:p>
    <w:p w14:paraId="16810397" w14:textId="7061CB72" w:rsidR="006C4F5D" w:rsidRPr="002D441C" w:rsidRDefault="00151F6E" w:rsidP="00E73843">
      <w:pPr>
        <w:rPr>
          <w:rFonts w:ascii="Times New Roman" w:hAnsi="Times New Roman" w:cs="Times New Roman"/>
          <w:sz w:val="24"/>
          <w:szCs w:val="24"/>
        </w:rPr>
      </w:pPr>
      <w:del w:id="16" w:author="Author">
        <w:r w:rsidDel="00AB28FB">
          <w:rPr>
            <w:rFonts w:ascii="Times New Roman" w:hAnsi="Times New Roman" w:cs="Times New Roman"/>
            <w:sz w:val="24"/>
            <w:szCs w:val="24"/>
          </w:rPr>
          <w:delText xml:space="preserve">During the first two years in my undergraduate </w:delText>
        </w:r>
        <w:r w:rsidR="00B76F06" w:rsidDel="00AB28FB">
          <w:rPr>
            <w:rFonts w:ascii="Times New Roman" w:hAnsi="Times New Roman" w:cs="Times New Roman"/>
            <w:sz w:val="24"/>
            <w:szCs w:val="24"/>
          </w:rPr>
          <w:delText>program</w:delText>
        </w:r>
        <w:r w:rsidDel="00AB28FB">
          <w:rPr>
            <w:rFonts w:ascii="Times New Roman" w:hAnsi="Times New Roman" w:cs="Times New Roman"/>
            <w:sz w:val="24"/>
            <w:szCs w:val="24"/>
          </w:rPr>
          <w:delText>,</w:delText>
        </w:r>
        <w:r w:rsidR="006C4F5D" w:rsidRPr="002D441C" w:rsidDel="00AB28FB">
          <w:rPr>
            <w:rFonts w:ascii="Times New Roman" w:hAnsi="Times New Roman" w:cs="Times New Roman"/>
            <w:sz w:val="24"/>
            <w:szCs w:val="24"/>
          </w:rPr>
          <w:delText xml:space="preserve"> I participated in </w:delText>
        </w:r>
        <w:r w:rsidR="00642B67" w:rsidDel="00AB28FB">
          <w:rPr>
            <w:rFonts w:ascii="Times New Roman" w:hAnsi="Times New Roman" w:cs="Times New Roman"/>
            <w:sz w:val="24"/>
            <w:szCs w:val="24"/>
          </w:rPr>
          <w:delText xml:space="preserve">many </w:delText>
        </w:r>
        <w:r w:rsidR="006C4F5D" w:rsidDel="00AB28FB">
          <w:rPr>
            <w:rFonts w:ascii="Times New Roman" w:hAnsi="Times New Roman" w:cs="Times New Roman"/>
            <w:sz w:val="24"/>
            <w:szCs w:val="24"/>
          </w:rPr>
          <w:delText xml:space="preserve">EECS </w:delText>
        </w:r>
        <w:r w:rsidR="006C4F5D" w:rsidRPr="002D441C" w:rsidDel="00AB28FB">
          <w:rPr>
            <w:rFonts w:ascii="Times New Roman" w:hAnsi="Times New Roman" w:cs="Times New Roman"/>
            <w:sz w:val="24"/>
            <w:szCs w:val="24"/>
          </w:rPr>
          <w:delText xml:space="preserve">competitions and projects. </w:delText>
        </w:r>
        <w:r w:rsidDel="00AB28FB">
          <w:rPr>
            <w:rFonts w:ascii="Times New Roman" w:hAnsi="Times New Roman" w:cs="Times New Roman"/>
            <w:sz w:val="24"/>
            <w:szCs w:val="24"/>
          </w:rPr>
          <w:delText>One especially rewarding experience came in 2017, when</w:delText>
        </w:r>
        <w:r w:rsidR="006C4F5D" w:rsidDel="00AB28FB">
          <w:rPr>
            <w:rFonts w:ascii="Times New Roman" w:hAnsi="Times New Roman" w:cs="Times New Roman"/>
            <w:sz w:val="24"/>
            <w:szCs w:val="24"/>
          </w:rPr>
          <w:delText xml:space="preserve"> </w:delText>
        </w:r>
      </w:del>
      <w:r w:rsidR="006C4F5D" w:rsidRPr="002D441C">
        <w:rPr>
          <w:rFonts w:ascii="Times New Roman" w:hAnsi="Times New Roman" w:cs="Times New Roman"/>
          <w:sz w:val="24"/>
          <w:szCs w:val="24"/>
        </w:rPr>
        <w:t xml:space="preserve">I participated in </w:t>
      </w:r>
      <w:r w:rsidR="006C4F5D">
        <w:rPr>
          <w:rFonts w:ascii="Times New Roman" w:hAnsi="Times New Roman" w:cs="Times New Roman"/>
          <w:sz w:val="24"/>
          <w:szCs w:val="24"/>
        </w:rPr>
        <w:t xml:space="preserve">the </w:t>
      </w:r>
      <w:r w:rsidR="006363EF">
        <w:rPr>
          <w:rFonts w:ascii="Times New Roman" w:hAnsi="Times New Roman" w:cs="Times New Roman" w:hint="eastAsia"/>
          <w:sz w:val="24"/>
          <w:szCs w:val="24"/>
        </w:rPr>
        <w:t>XXX</w:t>
      </w:r>
      <w:r w:rsidR="006C4F5D" w:rsidRPr="005E684A">
        <w:rPr>
          <w:rFonts w:ascii="Times New Roman" w:hAnsi="Times New Roman" w:cs="Times New Roman"/>
          <w:sz w:val="24"/>
          <w:szCs w:val="24"/>
        </w:rPr>
        <w:t xml:space="preserve"> Competition</w:t>
      </w:r>
      <w:r w:rsidR="006C4F5D">
        <w:rPr>
          <w:rFonts w:ascii="Times New Roman" w:hAnsi="Times New Roman" w:cs="Times New Roman"/>
          <w:sz w:val="24"/>
          <w:szCs w:val="24"/>
        </w:rPr>
        <w:t xml:space="preserve"> </w:t>
      </w:r>
      <w:commentRangeStart w:id="17"/>
      <w:r w:rsidR="006C4F5D" w:rsidRPr="002D441C">
        <w:rPr>
          <w:rFonts w:ascii="Times New Roman" w:hAnsi="Times New Roman" w:cs="Times New Roman"/>
          <w:sz w:val="24"/>
          <w:szCs w:val="24"/>
        </w:rPr>
        <w:t xml:space="preserve">as a member of the </w:t>
      </w:r>
      <w:r w:rsidR="006363EF">
        <w:rPr>
          <w:rFonts w:ascii="Times New Roman" w:hAnsi="Times New Roman" w:cs="Times New Roman"/>
          <w:sz w:val="24"/>
          <w:szCs w:val="24"/>
        </w:rPr>
        <w:t>XXX</w:t>
      </w:r>
      <w:r w:rsidR="006C4F5D" w:rsidRPr="002D441C">
        <w:rPr>
          <w:rFonts w:ascii="Times New Roman" w:hAnsi="Times New Roman" w:cs="Times New Roman"/>
          <w:sz w:val="24"/>
          <w:szCs w:val="24"/>
        </w:rPr>
        <w:t xml:space="preserve"> </w:t>
      </w:r>
      <w:r w:rsidR="006C4F5D">
        <w:rPr>
          <w:rFonts w:ascii="Times New Roman" w:hAnsi="Times New Roman" w:cs="Times New Roman"/>
          <w:sz w:val="24"/>
          <w:szCs w:val="24"/>
        </w:rPr>
        <w:t>G</w:t>
      </w:r>
      <w:r w:rsidR="006C4F5D" w:rsidRPr="002D441C">
        <w:rPr>
          <w:rFonts w:ascii="Times New Roman" w:hAnsi="Times New Roman" w:cs="Times New Roman"/>
          <w:sz w:val="24"/>
          <w:szCs w:val="24"/>
        </w:rPr>
        <w:t>roup</w:t>
      </w:r>
      <w:ins w:id="18" w:author="Author">
        <w:r w:rsidR="00AB28FB">
          <w:rPr>
            <w:rFonts w:ascii="Times New Roman" w:hAnsi="Times New Roman" w:cs="Times New Roman"/>
            <w:sz w:val="24"/>
            <w:szCs w:val="24"/>
          </w:rPr>
          <w:t xml:space="preserve"> </w:t>
        </w:r>
        <w:commentRangeEnd w:id="17"/>
        <w:r w:rsidR="00AB28FB">
          <w:rPr>
            <w:rStyle w:val="CommentReference"/>
            <w:kern w:val="0"/>
          </w:rPr>
          <w:commentReference w:id="17"/>
        </w:r>
        <w:r w:rsidR="00AB28FB">
          <w:rPr>
            <w:rFonts w:ascii="Times New Roman" w:hAnsi="Times New Roman" w:cs="Times New Roman"/>
            <w:sz w:val="24"/>
            <w:szCs w:val="24"/>
          </w:rPr>
          <w:t>in my junior year</w:t>
        </w:r>
      </w:ins>
      <w:r w:rsidR="006C4F5D" w:rsidRPr="002D441C">
        <w:rPr>
          <w:rFonts w:ascii="Times New Roman" w:hAnsi="Times New Roman" w:cs="Times New Roman"/>
          <w:sz w:val="24"/>
          <w:szCs w:val="24"/>
        </w:rPr>
        <w:t xml:space="preserve">. </w:t>
      </w:r>
      <w:del w:id="19" w:author="Author">
        <w:r w:rsidR="00FF45D6" w:rsidDel="00AB28FB">
          <w:rPr>
            <w:rFonts w:ascii="Times New Roman" w:hAnsi="Times New Roman" w:cs="Times New Roman"/>
            <w:sz w:val="24"/>
            <w:szCs w:val="24"/>
          </w:rPr>
          <w:delText>In order to</w:delText>
        </w:r>
      </w:del>
      <w:ins w:id="20" w:author="Author">
        <w:r w:rsidR="00AB28FB">
          <w:rPr>
            <w:rFonts w:ascii="Times New Roman" w:hAnsi="Times New Roman" w:cs="Times New Roman"/>
            <w:sz w:val="24"/>
            <w:szCs w:val="24"/>
          </w:rPr>
          <w:t xml:space="preserve">Our project was </w:t>
        </w:r>
      </w:ins>
      <w:del w:id="21" w:author="Author">
        <w:r w:rsidR="00FF45D6" w:rsidDel="00AB28FB">
          <w:rPr>
            <w:rFonts w:ascii="Times New Roman" w:hAnsi="Times New Roman" w:cs="Times New Roman"/>
            <w:sz w:val="24"/>
            <w:szCs w:val="24"/>
          </w:rPr>
          <w:delText xml:space="preserve"> provide </w:delText>
        </w:r>
      </w:del>
      <w:ins w:id="22" w:author="Author">
        <w:r w:rsidR="00AB28FB">
          <w:rPr>
            <w:rFonts w:ascii="Times New Roman" w:hAnsi="Times New Roman" w:cs="Times New Roman"/>
            <w:sz w:val="24"/>
            <w:szCs w:val="24"/>
          </w:rPr>
          <w:t xml:space="preserve">building </w:t>
        </w:r>
      </w:ins>
      <w:del w:id="23" w:author="Author">
        <w:r w:rsidR="00FF45D6" w:rsidDel="00AB28FB">
          <w:rPr>
            <w:rFonts w:ascii="Times New Roman" w:hAnsi="Times New Roman" w:cs="Times New Roman"/>
            <w:sz w:val="24"/>
            <w:szCs w:val="24"/>
          </w:rPr>
          <w:delText xml:space="preserve">synthetic biologists with </w:delText>
        </w:r>
      </w:del>
      <w:r w:rsidR="00FF45D6">
        <w:rPr>
          <w:rFonts w:ascii="Times New Roman" w:hAnsi="Times New Roman" w:cs="Times New Roman"/>
          <w:sz w:val="24"/>
          <w:szCs w:val="24"/>
        </w:rPr>
        <w:t>an online community</w:t>
      </w:r>
      <w:ins w:id="24" w:author="Author">
        <w:r w:rsidR="00AB28FB">
          <w:rPr>
            <w:rFonts w:ascii="Times New Roman" w:hAnsi="Times New Roman" w:cs="Times New Roman"/>
            <w:sz w:val="24"/>
            <w:szCs w:val="24"/>
          </w:rPr>
          <w:t xml:space="preserve"> for </w:t>
        </w:r>
        <w:r w:rsidR="00AB28FB">
          <w:rPr>
            <w:rFonts w:ascii="Times New Roman" w:hAnsi="Times New Roman" w:cs="Times New Roman"/>
            <w:sz w:val="24"/>
            <w:szCs w:val="24"/>
          </w:rPr>
          <w:t>synthetic biologists</w:t>
        </w:r>
        <w:r w:rsidR="00AB28FB">
          <w:rPr>
            <w:rFonts w:ascii="Times New Roman" w:hAnsi="Times New Roman" w:cs="Times New Roman"/>
            <w:sz w:val="24"/>
            <w:szCs w:val="24"/>
          </w:rPr>
          <w:t>.</w:t>
        </w:r>
      </w:ins>
      <w:del w:id="25" w:author="Author">
        <w:r w:rsidR="00FF45D6" w:rsidDel="00AB28FB">
          <w:rPr>
            <w:rFonts w:ascii="Times New Roman" w:hAnsi="Times New Roman" w:cs="Times New Roman"/>
            <w:sz w:val="24"/>
            <w:szCs w:val="24"/>
          </w:rPr>
          <w:delText>,</w:delText>
        </w:r>
      </w:del>
      <w:r w:rsidR="00FF45D6">
        <w:rPr>
          <w:rFonts w:ascii="Times New Roman" w:hAnsi="Times New Roman" w:cs="Times New Roman"/>
          <w:sz w:val="24"/>
          <w:szCs w:val="24"/>
        </w:rPr>
        <w:t xml:space="preserve"> </w:t>
      </w:r>
      <w:ins w:id="26" w:author="Author">
        <w:r w:rsidR="00AB28FB">
          <w:rPr>
            <w:rFonts w:ascii="Times New Roman" w:hAnsi="Times New Roman" w:cs="Times New Roman"/>
            <w:sz w:val="24"/>
            <w:szCs w:val="24"/>
          </w:rPr>
          <w:t xml:space="preserve">Together, we </w:t>
        </w:r>
      </w:ins>
      <w:del w:id="27" w:author="Author">
        <w:r w:rsidR="00FF45D6" w:rsidDel="00AB28FB">
          <w:rPr>
            <w:rFonts w:ascii="Times New Roman" w:hAnsi="Times New Roman" w:cs="Times New Roman"/>
            <w:sz w:val="24"/>
            <w:szCs w:val="24"/>
          </w:rPr>
          <w:delText>we</w:delText>
        </w:r>
      </w:del>
      <w:r w:rsidR="00FF45D6">
        <w:rPr>
          <w:rFonts w:ascii="Times New Roman" w:hAnsi="Times New Roman" w:cs="Times New Roman"/>
          <w:sz w:val="24"/>
          <w:szCs w:val="24"/>
        </w:rPr>
        <w:t xml:space="preserve"> designed</w:t>
      </w:r>
      <w:r w:rsidR="003166C1" w:rsidRPr="002D441C">
        <w:rPr>
          <w:rFonts w:ascii="Times New Roman" w:hAnsi="Times New Roman" w:cs="Times New Roman"/>
          <w:sz w:val="24"/>
          <w:szCs w:val="24"/>
        </w:rPr>
        <w:t xml:space="preserve"> </w:t>
      </w:r>
      <w:ins w:id="28" w:author="Author">
        <w:r w:rsidR="00AB28FB">
          <w:rPr>
            <w:rFonts w:ascii="Times New Roman" w:hAnsi="Times New Roman" w:cs="Times New Roman"/>
            <w:sz w:val="24"/>
            <w:szCs w:val="24"/>
          </w:rPr>
          <w:t xml:space="preserve">and constructed </w:t>
        </w:r>
      </w:ins>
      <w:r w:rsidR="006C4F5D" w:rsidRPr="002D441C">
        <w:rPr>
          <w:rFonts w:ascii="Times New Roman" w:hAnsi="Times New Roman" w:cs="Times New Roman"/>
          <w:sz w:val="24"/>
          <w:szCs w:val="24"/>
        </w:rPr>
        <w:t>a website</w:t>
      </w:r>
      <w:r w:rsidR="006C4F5D">
        <w:rPr>
          <w:rFonts w:ascii="Times New Roman" w:hAnsi="Times New Roman" w:cs="Times New Roman"/>
          <w:sz w:val="24"/>
          <w:szCs w:val="24"/>
        </w:rPr>
        <w:t>,</w:t>
      </w:r>
      <w:r w:rsidR="006C4F5D" w:rsidRPr="002D441C">
        <w:rPr>
          <w:rFonts w:ascii="Times New Roman" w:hAnsi="Times New Roman" w:cs="Times New Roman"/>
          <w:sz w:val="24"/>
          <w:szCs w:val="24"/>
        </w:rPr>
        <w:t xml:space="preserve"> </w:t>
      </w:r>
      <w:commentRangeStart w:id="29"/>
      <w:proofErr w:type="spellStart"/>
      <w:r w:rsidR="006C4F5D" w:rsidRPr="002D441C">
        <w:rPr>
          <w:rFonts w:ascii="Times New Roman" w:hAnsi="Times New Roman" w:cs="Times New Roman"/>
          <w:sz w:val="24"/>
          <w:szCs w:val="24"/>
        </w:rPr>
        <w:t>Biohub</w:t>
      </w:r>
      <w:proofErr w:type="spellEnd"/>
      <w:r w:rsidR="006C4F5D" w:rsidRPr="002D441C">
        <w:rPr>
          <w:rFonts w:ascii="Times New Roman" w:hAnsi="Times New Roman" w:cs="Times New Roman"/>
          <w:sz w:val="24"/>
          <w:szCs w:val="24"/>
        </w:rPr>
        <w:t xml:space="preserve"> 2.0</w:t>
      </w:r>
      <w:r w:rsidR="006C4F5D">
        <w:rPr>
          <w:rFonts w:ascii="Times New Roman" w:hAnsi="Times New Roman" w:cs="Times New Roman"/>
          <w:sz w:val="24"/>
          <w:szCs w:val="24"/>
        </w:rPr>
        <w:t>,</w:t>
      </w:r>
      <w:r w:rsidR="006C4F5D" w:rsidRPr="002D441C">
        <w:rPr>
          <w:rFonts w:ascii="Times New Roman" w:hAnsi="Times New Roman" w:cs="Times New Roman"/>
          <w:sz w:val="24"/>
          <w:szCs w:val="24"/>
        </w:rPr>
        <w:t xml:space="preserve"> </w:t>
      </w:r>
      <w:commentRangeEnd w:id="29"/>
      <w:r w:rsidR="00AB28FB">
        <w:rPr>
          <w:rStyle w:val="CommentReference"/>
          <w:kern w:val="0"/>
        </w:rPr>
        <w:commentReference w:id="29"/>
      </w:r>
      <w:r w:rsidR="006C4F5D" w:rsidRPr="002D441C">
        <w:rPr>
          <w:rFonts w:ascii="Times New Roman" w:hAnsi="Times New Roman" w:cs="Times New Roman"/>
          <w:sz w:val="24"/>
          <w:szCs w:val="24"/>
        </w:rPr>
        <w:t xml:space="preserve">with </w:t>
      </w:r>
      <w:r w:rsidR="00FF45D6">
        <w:rPr>
          <w:rFonts w:ascii="Times New Roman" w:hAnsi="Times New Roman" w:cs="Times New Roman"/>
          <w:sz w:val="24"/>
          <w:szCs w:val="24"/>
        </w:rPr>
        <w:t xml:space="preserve">an </w:t>
      </w:r>
      <w:r w:rsidR="006C4F5D" w:rsidRPr="002D441C">
        <w:rPr>
          <w:rFonts w:ascii="Times New Roman" w:hAnsi="Times New Roman" w:cs="Times New Roman"/>
          <w:sz w:val="24"/>
          <w:szCs w:val="24"/>
        </w:rPr>
        <w:t xml:space="preserve">efficient search engine, </w:t>
      </w:r>
      <w:r w:rsidR="00FF45D6">
        <w:rPr>
          <w:rFonts w:ascii="Times New Roman" w:hAnsi="Times New Roman" w:cs="Times New Roman"/>
          <w:sz w:val="24"/>
          <w:szCs w:val="24"/>
        </w:rPr>
        <w:t xml:space="preserve">a </w:t>
      </w:r>
      <w:r w:rsidR="006C4F5D" w:rsidRPr="002D441C">
        <w:rPr>
          <w:rFonts w:ascii="Times New Roman" w:hAnsi="Times New Roman" w:cs="Times New Roman"/>
          <w:sz w:val="24"/>
          <w:szCs w:val="24"/>
        </w:rPr>
        <w:t xml:space="preserve">forum and a flexible plugin system. </w:t>
      </w:r>
      <w:r>
        <w:rPr>
          <w:rFonts w:ascii="Times New Roman" w:hAnsi="Times New Roman" w:cs="Times New Roman"/>
          <w:sz w:val="24"/>
          <w:szCs w:val="24"/>
        </w:rPr>
        <w:t xml:space="preserve">My main </w:t>
      </w:r>
      <w:del w:id="30" w:author="Author">
        <w:r w:rsidR="0050233A" w:rsidDel="00AB28FB">
          <w:rPr>
            <w:rFonts w:ascii="Times New Roman" w:hAnsi="Times New Roman" w:cs="Times New Roman" w:hint="eastAsia"/>
            <w:sz w:val="24"/>
            <w:szCs w:val="24"/>
          </w:rPr>
          <w:delText>contr</w:delText>
        </w:r>
        <w:r w:rsidR="0050233A" w:rsidDel="00AB28FB">
          <w:rPr>
            <w:rFonts w:ascii="Times New Roman" w:hAnsi="Times New Roman" w:cs="Times New Roman"/>
            <w:sz w:val="24"/>
            <w:szCs w:val="24"/>
          </w:rPr>
          <w:delText>ibution</w:delText>
        </w:r>
        <w:r w:rsidDel="00AB28FB">
          <w:rPr>
            <w:rFonts w:ascii="Times New Roman" w:hAnsi="Times New Roman" w:cs="Times New Roman"/>
            <w:sz w:val="24"/>
            <w:szCs w:val="24"/>
          </w:rPr>
          <w:delText xml:space="preserve"> was to implement</w:delText>
        </w:r>
      </w:del>
      <w:proofErr w:type="spellStart"/>
      <w:ins w:id="31" w:author="Author">
        <w:r w:rsidR="00AB28FB">
          <w:rPr>
            <w:rFonts w:ascii="Times New Roman" w:hAnsi="Times New Roman" w:cs="Times New Roman"/>
            <w:sz w:val="24"/>
            <w:szCs w:val="24"/>
          </w:rPr>
          <w:t>main</w:t>
        </w:r>
        <w:proofErr w:type="spellEnd"/>
        <w:r w:rsidR="00AB28FB">
          <w:rPr>
            <w:rFonts w:ascii="Times New Roman" w:hAnsi="Times New Roman" w:cs="Times New Roman"/>
            <w:sz w:val="24"/>
            <w:szCs w:val="24"/>
          </w:rPr>
          <w:t xml:space="preserve"> role in the project was to build and optimize</w:t>
        </w:r>
      </w:ins>
      <w:r w:rsidR="006C4F5D" w:rsidRPr="002D441C">
        <w:rPr>
          <w:rFonts w:ascii="Times New Roman" w:hAnsi="Times New Roman" w:cs="Times New Roman"/>
          <w:sz w:val="24"/>
          <w:szCs w:val="24"/>
        </w:rPr>
        <w:t xml:space="preserve"> the search engine</w:t>
      </w:r>
      <w:commentRangeStart w:id="32"/>
      <w:r w:rsidR="006C4F5D" w:rsidRPr="002D441C">
        <w:rPr>
          <w:rFonts w:ascii="Times New Roman" w:hAnsi="Times New Roman" w:cs="Times New Roman"/>
          <w:sz w:val="24"/>
          <w:szCs w:val="24"/>
        </w:rPr>
        <w:t xml:space="preserve">. </w:t>
      </w:r>
      <w:del w:id="33" w:author="Author">
        <w:r w:rsidDel="00AB28FB">
          <w:rPr>
            <w:rFonts w:ascii="Times New Roman" w:hAnsi="Times New Roman" w:cs="Times New Roman"/>
            <w:sz w:val="24"/>
            <w:szCs w:val="24"/>
          </w:rPr>
          <w:delText xml:space="preserve">To begin, </w:delText>
        </w:r>
      </w:del>
      <w:r w:rsidR="006C4F5D" w:rsidRPr="002D441C">
        <w:rPr>
          <w:rFonts w:ascii="Times New Roman" w:hAnsi="Times New Roman" w:cs="Times New Roman"/>
          <w:sz w:val="24"/>
          <w:szCs w:val="24"/>
        </w:rPr>
        <w:t xml:space="preserve">I cleaned the </w:t>
      </w:r>
      <w:del w:id="34" w:author="Author">
        <w:r w:rsidR="006C4F5D" w:rsidRPr="002D441C" w:rsidDel="00AB28FB">
          <w:rPr>
            <w:rFonts w:ascii="Times New Roman" w:hAnsi="Times New Roman" w:cs="Times New Roman"/>
            <w:sz w:val="24"/>
            <w:szCs w:val="24"/>
          </w:rPr>
          <w:delText xml:space="preserve">official </w:delText>
        </w:r>
      </w:del>
      <w:proofErr w:type="spellStart"/>
      <w:ins w:id="35" w:author="Author">
        <w:r w:rsidR="00942B46">
          <w:rPr>
            <w:rFonts w:ascii="Times New Roman" w:hAnsi="Times New Roman" w:cs="Times New Roman"/>
            <w:sz w:val="24"/>
            <w:szCs w:val="24"/>
          </w:rPr>
          <w:t>offical</w:t>
        </w:r>
        <w:proofErr w:type="spellEnd"/>
        <w:r w:rsidR="00AB28FB" w:rsidRPr="002D441C">
          <w:rPr>
            <w:rFonts w:ascii="Times New Roman" w:hAnsi="Times New Roman" w:cs="Times New Roman"/>
            <w:sz w:val="24"/>
            <w:szCs w:val="24"/>
          </w:rPr>
          <w:t xml:space="preserve"> </w:t>
        </w:r>
      </w:ins>
      <w:r w:rsidR="006C4F5D" w:rsidRPr="002D441C">
        <w:rPr>
          <w:rFonts w:ascii="Times New Roman" w:hAnsi="Times New Roman" w:cs="Times New Roman"/>
          <w:sz w:val="24"/>
          <w:szCs w:val="24"/>
        </w:rPr>
        <w:t xml:space="preserve">dataset </w:t>
      </w:r>
      <w:del w:id="36" w:author="Author">
        <w:r w:rsidR="006C4F5D" w:rsidRPr="002D441C" w:rsidDel="00AB28FB">
          <w:rPr>
            <w:rFonts w:ascii="Times New Roman" w:hAnsi="Times New Roman" w:cs="Times New Roman"/>
            <w:sz w:val="24"/>
            <w:szCs w:val="24"/>
          </w:rPr>
          <w:delText xml:space="preserve">and </w:delText>
        </w:r>
      </w:del>
      <w:ins w:id="37" w:author="Author">
        <w:r w:rsidR="00AB28FB">
          <w:rPr>
            <w:rFonts w:ascii="Times New Roman" w:hAnsi="Times New Roman" w:cs="Times New Roman"/>
            <w:sz w:val="24"/>
            <w:szCs w:val="24"/>
          </w:rPr>
          <w:t>to</w:t>
        </w:r>
        <w:r w:rsidR="00AB28FB" w:rsidRPr="002D441C">
          <w:rPr>
            <w:rFonts w:ascii="Times New Roman" w:hAnsi="Times New Roman" w:cs="Times New Roman"/>
            <w:sz w:val="24"/>
            <w:szCs w:val="24"/>
          </w:rPr>
          <w:t xml:space="preserve"> </w:t>
        </w:r>
      </w:ins>
      <w:r w:rsidR="006C4F5D" w:rsidRPr="002D441C">
        <w:rPr>
          <w:rFonts w:ascii="Times New Roman" w:hAnsi="Times New Roman" w:cs="Times New Roman"/>
          <w:sz w:val="24"/>
          <w:szCs w:val="24"/>
        </w:rPr>
        <w:t xml:space="preserve">removed noisy data. </w:t>
      </w:r>
      <w:r>
        <w:rPr>
          <w:rFonts w:ascii="Times New Roman" w:hAnsi="Times New Roman" w:cs="Times New Roman"/>
          <w:sz w:val="24"/>
          <w:szCs w:val="24"/>
        </w:rPr>
        <w:t xml:space="preserve">Then, </w:t>
      </w:r>
      <w:r w:rsidR="006C4F5D">
        <w:rPr>
          <w:rFonts w:ascii="Times New Roman" w:hAnsi="Times New Roman" w:cs="Times New Roman"/>
          <w:sz w:val="24"/>
          <w:szCs w:val="24"/>
        </w:rPr>
        <w:t xml:space="preserve">I </w:t>
      </w:r>
      <w:r w:rsidR="003166C1">
        <w:rPr>
          <w:rFonts w:ascii="Times New Roman" w:hAnsi="Times New Roman" w:cs="Times New Roman"/>
          <w:sz w:val="24"/>
          <w:szCs w:val="24"/>
        </w:rPr>
        <w:t>built</w:t>
      </w:r>
      <w:r w:rsidR="00400BD1">
        <w:rPr>
          <w:rFonts w:ascii="Times New Roman" w:hAnsi="Times New Roman" w:cs="Times New Roman"/>
          <w:sz w:val="24"/>
          <w:szCs w:val="24"/>
        </w:rPr>
        <w:t xml:space="preserve"> </w:t>
      </w:r>
      <w:r w:rsidR="006C4F5D">
        <w:rPr>
          <w:rFonts w:ascii="Times New Roman" w:hAnsi="Times New Roman" w:cs="Times New Roman"/>
          <w:sz w:val="24"/>
          <w:szCs w:val="24"/>
        </w:rPr>
        <w:t>a</w:t>
      </w:r>
      <w:r w:rsidR="00B76F06">
        <w:rPr>
          <w:rFonts w:ascii="Times New Roman" w:hAnsi="Times New Roman" w:cs="Times New Roman"/>
          <w:sz w:val="24"/>
          <w:szCs w:val="24"/>
        </w:rPr>
        <w:t>n intelligent</w:t>
      </w:r>
      <w:r w:rsidR="006C4F5D" w:rsidRPr="002D441C">
        <w:rPr>
          <w:rFonts w:ascii="Times New Roman" w:hAnsi="Times New Roman" w:cs="Times New Roman"/>
          <w:sz w:val="24"/>
          <w:szCs w:val="24"/>
        </w:rPr>
        <w:t xml:space="preserve"> search engine </w:t>
      </w:r>
      <w:r w:rsidR="006C4F5D">
        <w:rPr>
          <w:rFonts w:ascii="Times New Roman" w:hAnsi="Times New Roman" w:cs="Times New Roman"/>
          <w:sz w:val="24"/>
          <w:szCs w:val="24"/>
        </w:rPr>
        <w:t xml:space="preserve">with </w:t>
      </w:r>
      <w:r w:rsidR="00B76F06">
        <w:rPr>
          <w:rFonts w:ascii="Times New Roman" w:hAnsi="Times New Roman" w:cs="Times New Roman"/>
          <w:sz w:val="24"/>
          <w:szCs w:val="24"/>
        </w:rPr>
        <w:t>features such as</w:t>
      </w:r>
      <w:r w:rsidR="006C4F5D">
        <w:rPr>
          <w:rFonts w:ascii="Times New Roman" w:hAnsi="Times New Roman" w:cs="Times New Roman"/>
          <w:sz w:val="24"/>
          <w:szCs w:val="24"/>
        </w:rPr>
        <w:t xml:space="preserve"> </w:t>
      </w:r>
      <w:r w:rsidR="006C4F5D" w:rsidRPr="002D441C">
        <w:rPr>
          <w:rFonts w:ascii="Times New Roman" w:hAnsi="Times New Roman" w:cs="Times New Roman"/>
          <w:sz w:val="24"/>
          <w:szCs w:val="24"/>
        </w:rPr>
        <w:t>fuzzy search</w:t>
      </w:r>
      <w:r w:rsidR="00FF45D6">
        <w:rPr>
          <w:rFonts w:ascii="Times New Roman" w:hAnsi="Times New Roman" w:cs="Times New Roman"/>
          <w:sz w:val="24"/>
          <w:szCs w:val="24"/>
        </w:rPr>
        <w:t xml:space="preserve"> and</w:t>
      </w:r>
      <w:r w:rsidR="006C4F5D" w:rsidRPr="002D441C">
        <w:rPr>
          <w:rFonts w:ascii="Times New Roman" w:hAnsi="Times New Roman" w:cs="Times New Roman"/>
          <w:sz w:val="24"/>
          <w:szCs w:val="24"/>
        </w:rPr>
        <w:t xml:space="preserve"> multi-condition search</w:t>
      </w:r>
      <w:r w:rsidR="00B76F06">
        <w:rPr>
          <w:rFonts w:ascii="Times New Roman" w:hAnsi="Times New Roman" w:cs="Times New Roman"/>
          <w:sz w:val="24"/>
          <w:szCs w:val="24"/>
        </w:rPr>
        <w:t xml:space="preserve">. </w:t>
      </w:r>
      <w:r w:rsidR="00FF45D6">
        <w:rPr>
          <w:rFonts w:ascii="Times New Roman" w:hAnsi="Times New Roman" w:cs="Times New Roman"/>
          <w:sz w:val="24"/>
          <w:szCs w:val="24"/>
        </w:rPr>
        <w:t xml:space="preserve">In addition, </w:t>
      </w:r>
      <w:r w:rsidR="00B76F06">
        <w:rPr>
          <w:rFonts w:ascii="Times New Roman" w:hAnsi="Times New Roman" w:cs="Times New Roman"/>
          <w:sz w:val="24"/>
          <w:szCs w:val="24"/>
        </w:rPr>
        <w:t xml:space="preserve">I </w:t>
      </w:r>
      <w:r w:rsidR="00FF45D6">
        <w:rPr>
          <w:rFonts w:ascii="Times New Roman" w:hAnsi="Times New Roman" w:cs="Times New Roman"/>
          <w:sz w:val="24"/>
          <w:szCs w:val="24"/>
        </w:rPr>
        <w:t>used</w:t>
      </w:r>
      <w:r w:rsidR="006C4F5D" w:rsidRPr="002D441C">
        <w:rPr>
          <w:rFonts w:ascii="Times New Roman" w:hAnsi="Times New Roman" w:cs="Times New Roman"/>
          <w:sz w:val="24"/>
          <w:szCs w:val="24"/>
        </w:rPr>
        <w:t xml:space="preserve"> </w:t>
      </w:r>
      <w:r w:rsidR="003166C1">
        <w:rPr>
          <w:rFonts w:ascii="Times New Roman" w:hAnsi="Times New Roman" w:cs="Times New Roman"/>
          <w:sz w:val="24"/>
          <w:szCs w:val="24"/>
        </w:rPr>
        <w:t xml:space="preserve">a </w:t>
      </w:r>
      <w:r w:rsidR="006C4F5D" w:rsidRPr="002D441C">
        <w:rPr>
          <w:rFonts w:ascii="Times New Roman" w:hAnsi="Times New Roman" w:cs="Times New Roman"/>
          <w:sz w:val="24"/>
          <w:szCs w:val="24"/>
        </w:rPr>
        <w:t>third-party java library to accelerate database access and search</w:t>
      </w:r>
      <w:r w:rsidR="001E1F91">
        <w:rPr>
          <w:rFonts w:ascii="Times New Roman" w:hAnsi="Times New Roman" w:cs="Times New Roman"/>
          <w:sz w:val="24"/>
          <w:szCs w:val="24"/>
        </w:rPr>
        <w:t xml:space="preserve">. </w:t>
      </w:r>
      <w:r w:rsidR="00FF45D6">
        <w:rPr>
          <w:rFonts w:ascii="Times New Roman" w:hAnsi="Times New Roman" w:cs="Times New Roman"/>
          <w:sz w:val="24"/>
          <w:szCs w:val="24"/>
        </w:rPr>
        <w:t xml:space="preserve">Eventually, our </w:t>
      </w:r>
      <w:r w:rsidR="001E1F91">
        <w:rPr>
          <w:rFonts w:ascii="Times New Roman" w:hAnsi="Times New Roman" w:cs="Times New Roman"/>
          <w:sz w:val="24"/>
          <w:szCs w:val="24"/>
        </w:rPr>
        <w:t xml:space="preserve">search engine achieved </w:t>
      </w:r>
      <w:r w:rsidR="006C4F5D" w:rsidRPr="002D441C">
        <w:rPr>
          <w:rFonts w:ascii="Times New Roman" w:hAnsi="Times New Roman" w:cs="Times New Roman"/>
          <w:sz w:val="24"/>
          <w:szCs w:val="24"/>
        </w:rPr>
        <w:t xml:space="preserve">high </w:t>
      </w:r>
      <w:r w:rsidR="00FF45D6">
        <w:rPr>
          <w:rFonts w:ascii="Times New Roman" w:hAnsi="Times New Roman" w:cs="Times New Roman"/>
          <w:sz w:val="24"/>
          <w:szCs w:val="24"/>
        </w:rPr>
        <w:t>precision</w:t>
      </w:r>
      <w:r w:rsidR="006C4F5D">
        <w:rPr>
          <w:rFonts w:ascii="Times New Roman" w:hAnsi="Times New Roman" w:cs="Times New Roman"/>
          <w:sz w:val="24"/>
          <w:szCs w:val="24"/>
        </w:rPr>
        <w:t xml:space="preserve"> and </w:t>
      </w:r>
      <w:r w:rsidR="00FF45D6">
        <w:rPr>
          <w:rFonts w:ascii="Times New Roman" w:hAnsi="Times New Roman" w:cs="Times New Roman"/>
          <w:sz w:val="24"/>
          <w:szCs w:val="24"/>
        </w:rPr>
        <w:t xml:space="preserve">high </w:t>
      </w:r>
      <w:r w:rsidR="006C4F5D">
        <w:rPr>
          <w:rFonts w:ascii="Times New Roman" w:hAnsi="Times New Roman" w:cs="Times New Roman"/>
          <w:sz w:val="24"/>
          <w:szCs w:val="24"/>
        </w:rPr>
        <w:t>speed.</w:t>
      </w:r>
      <w:commentRangeEnd w:id="32"/>
      <w:r w:rsidR="00942B46">
        <w:rPr>
          <w:rStyle w:val="CommentReference"/>
          <w:kern w:val="0"/>
        </w:rPr>
        <w:commentReference w:id="32"/>
      </w:r>
      <w:r w:rsidR="006C4F5D">
        <w:rPr>
          <w:rFonts w:ascii="Times New Roman" w:hAnsi="Times New Roman" w:cs="Times New Roman"/>
          <w:sz w:val="24"/>
          <w:szCs w:val="24"/>
        </w:rPr>
        <w:t xml:space="preserve"> </w:t>
      </w:r>
      <w:r w:rsidR="00FF45D6">
        <w:rPr>
          <w:rFonts w:ascii="Times New Roman" w:hAnsi="Times New Roman" w:cs="Times New Roman"/>
          <w:sz w:val="24"/>
          <w:szCs w:val="24"/>
        </w:rPr>
        <w:t>Our website</w:t>
      </w:r>
      <w:r w:rsidR="006C4F5D" w:rsidRPr="002D441C">
        <w:rPr>
          <w:rFonts w:ascii="Times New Roman" w:hAnsi="Times New Roman" w:cs="Times New Roman"/>
          <w:sz w:val="24"/>
          <w:szCs w:val="24"/>
        </w:rPr>
        <w:t xml:space="preserve"> was unanimously appreciated by the judges</w:t>
      </w:r>
      <w:r w:rsidR="006C4F5D">
        <w:rPr>
          <w:rFonts w:ascii="Times New Roman" w:hAnsi="Times New Roman" w:cs="Times New Roman"/>
          <w:sz w:val="24"/>
          <w:szCs w:val="24"/>
        </w:rPr>
        <w:t xml:space="preserve"> and ultimately</w:t>
      </w:r>
      <w:r w:rsidR="006C4F5D" w:rsidRPr="002D441C">
        <w:rPr>
          <w:rFonts w:ascii="Times New Roman" w:hAnsi="Times New Roman" w:cs="Times New Roman"/>
          <w:sz w:val="24"/>
          <w:szCs w:val="24"/>
        </w:rPr>
        <w:t xml:space="preserve"> won </w:t>
      </w:r>
      <w:r w:rsidR="001E1F91">
        <w:rPr>
          <w:rFonts w:ascii="Times New Roman" w:hAnsi="Times New Roman" w:cs="Times New Roman"/>
          <w:sz w:val="24"/>
          <w:szCs w:val="24"/>
        </w:rPr>
        <w:t>the gold prize</w:t>
      </w:r>
      <w:r w:rsidR="006C4F5D" w:rsidRPr="002D441C">
        <w:rPr>
          <w:rFonts w:ascii="Times New Roman" w:hAnsi="Times New Roman" w:cs="Times New Roman"/>
          <w:sz w:val="24"/>
          <w:szCs w:val="24"/>
        </w:rPr>
        <w:t>.</w:t>
      </w:r>
      <w:r w:rsidR="00FF45D6">
        <w:rPr>
          <w:rFonts w:ascii="Times New Roman" w:hAnsi="Times New Roman" w:cs="Times New Roman"/>
          <w:sz w:val="24"/>
          <w:szCs w:val="24"/>
        </w:rPr>
        <w:t xml:space="preserve"> This experience inspired my interests in computer science, especially </w:t>
      </w:r>
      <w:r w:rsidR="00226363">
        <w:rPr>
          <w:rFonts w:ascii="Times New Roman" w:hAnsi="Times New Roman" w:cs="Times New Roman"/>
          <w:sz w:val="24"/>
          <w:szCs w:val="24"/>
        </w:rPr>
        <w:t xml:space="preserve">data-driven </w:t>
      </w:r>
      <w:r w:rsidR="00FF45D6">
        <w:rPr>
          <w:rFonts w:ascii="Times New Roman" w:hAnsi="Times New Roman" w:cs="Times New Roman"/>
          <w:sz w:val="24"/>
          <w:szCs w:val="24"/>
        </w:rPr>
        <w:t xml:space="preserve">intelligent systems, and laid the foundation </w:t>
      </w:r>
      <w:r w:rsidR="00226363">
        <w:rPr>
          <w:rFonts w:ascii="Times New Roman" w:hAnsi="Times New Roman" w:cs="Times New Roman"/>
          <w:sz w:val="24"/>
          <w:szCs w:val="24"/>
        </w:rPr>
        <w:t>f</w:t>
      </w:r>
      <w:r w:rsidR="00FF45D6">
        <w:rPr>
          <w:rFonts w:ascii="Times New Roman" w:hAnsi="Times New Roman" w:cs="Times New Roman"/>
          <w:sz w:val="24"/>
          <w:szCs w:val="24"/>
        </w:rPr>
        <w:t>or my further study on artificial intelligence.</w:t>
      </w:r>
    </w:p>
    <w:p w14:paraId="6E7387E0" w14:textId="50928254" w:rsidR="006C4F5D" w:rsidRDefault="006C4F5D" w:rsidP="00E73843">
      <w:pPr>
        <w:rPr>
          <w:rFonts w:ascii="Times New Roman" w:hAnsi="Times New Roman" w:cs="Times New Roman"/>
          <w:sz w:val="24"/>
          <w:szCs w:val="24"/>
        </w:rPr>
      </w:pPr>
    </w:p>
    <w:p w14:paraId="03716963" w14:textId="5DADF6E7" w:rsidR="004C04D5" w:rsidRDefault="00C8015C" w:rsidP="00E73843">
      <w:pPr>
        <w:rPr>
          <w:rFonts w:ascii="Times New Roman" w:hAnsi="Times New Roman" w:cs="Times New Roman"/>
          <w:sz w:val="24"/>
          <w:szCs w:val="24"/>
        </w:rPr>
      </w:pPr>
      <w:commentRangeStart w:id="38"/>
      <w:r>
        <w:rPr>
          <w:rFonts w:ascii="Times New Roman" w:hAnsi="Times New Roman" w:cs="Times New Roman" w:hint="eastAsia"/>
          <w:sz w:val="24"/>
          <w:szCs w:val="24"/>
        </w:rPr>
        <w:t>I</w:t>
      </w:r>
      <w:r>
        <w:rPr>
          <w:rFonts w:ascii="Times New Roman" w:hAnsi="Times New Roman" w:cs="Times New Roman"/>
          <w:sz w:val="24"/>
          <w:szCs w:val="24"/>
        </w:rPr>
        <w:t xml:space="preserve">n 2018, I joined the </w:t>
      </w:r>
      <w:r w:rsidR="00226363" w:rsidRPr="00226363">
        <w:rPr>
          <w:rFonts w:ascii="Times New Roman" w:hAnsi="Times New Roman" w:cs="Times New Roman"/>
          <w:sz w:val="24"/>
          <w:szCs w:val="24"/>
        </w:rPr>
        <w:t>Honors Program in Artificial Intelligence</w:t>
      </w:r>
      <w:r w:rsidR="00226363">
        <w:rPr>
          <w:rFonts w:ascii="Times New Roman" w:hAnsi="Times New Roman" w:cs="Times New Roman"/>
          <w:sz w:val="24"/>
          <w:szCs w:val="24"/>
        </w:rPr>
        <w:t xml:space="preserve"> of </w:t>
      </w:r>
      <w:r w:rsidR="009C5C2A">
        <w:rPr>
          <w:rFonts w:ascii="Times New Roman" w:hAnsi="Times New Roman" w:cs="Times New Roman"/>
          <w:sz w:val="24"/>
          <w:szCs w:val="24"/>
        </w:rPr>
        <w:t>XXX University</w:t>
      </w:r>
      <w:r w:rsidR="00226363">
        <w:rPr>
          <w:rFonts w:ascii="Times New Roman" w:hAnsi="Times New Roman" w:cs="Times New Roman"/>
          <w:sz w:val="24"/>
          <w:szCs w:val="24"/>
        </w:rPr>
        <w:t xml:space="preserve"> and took many theoretical courses, such as Pattern Recognition and Digital Image Processing</w:t>
      </w:r>
      <w:r w:rsidR="004C04D5">
        <w:rPr>
          <w:rFonts w:ascii="Times New Roman" w:hAnsi="Times New Roman" w:cs="Times New Roman"/>
          <w:sz w:val="24"/>
          <w:szCs w:val="24"/>
        </w:rPr>
        <w:t xml:space="preserve">. </w:t>
      </w:r>
      <w:r w:rsidR="003B51E1">
        <w:rPr>
          <w:rFonts w:ascii="Times New Roman" w:hAnsi="Times New Roman" w:cs="Times New Roman"/>
          <w:sz w:val="24"/>
          <w:szCs w:val="24"/>
        </w:rPr>
        <w:t>I felt deeply attracted by th</w:t>
      </w:r>
      <w:r w:rsidR="003B51E1">
        <w:rPr>
          <w:rFonts w:ascii="Times New Roman" w:hAnsi="Times New Roman" w:cs="Times New Roman" w:hint="eastAsia"/>
          <w:sz w:val="24"/>
          <w:szCs w:val="24"/>
        </w:rPr>
        <w:t>e</w:t>
      </w:r>
      <w:r w:rsidR="003B51E1">
        <w:rPr>
          <w:rFonts w:ascii="Times New Roman" w:hAnsi="Times New Roman" w:cs="Times New Roman"/>
          <w:sz w:val="24"/>
          <w:szCs w:val="24"/>
        </w:rPr>
        <w:t xml:space="preserve"> exciting field of AI and earned A o</w:t>
      </w:r>
      <w:r w:rsidR="004C04D5">
        <w:rPr>
          <w:rFonts w:ascii="Times New Roman" w:hAnsi="Times New Roman" w:cs="Times New Roman"/>
          <w:sz w:val="24"/>
          <w:szCs w:val="24"/>
        </w:rPr>
        <w:t>r A+ in all AI-related courses.</w:t>
      </w:r>
    </w:p>
    <w:p w14:paraId="50DF6CE5" w14:textId="77777777" w:rsidR="004C04D5" w:rsidRDefault="004C04D5" w:rsidP="00E73843">
      <w:pPr>
        <w:rPr>
          <w:rFonts w:ascii="Times New Roman" w:hAnsi="Times New Roman" w:cs="Times New Roman"/>
          <w:sz w:val="24"/>
          <w:szCs w:val="24"/>
        </w:rPr>
      </w:pPr>
    </w:p>
    <w:p w14:paraId="55629408" w14:textId="57736CCC" w:rsidR="00C8015C" w:rsidRDefault="003B51E1" w:rsidP="00E73843">
      <w:pPr>
        <w:rPr>
          <w:rFonts w:ascii="Times New Roman" w:hAnsi="Times New Roman" w:cs="Times New Roman"/>
          <w:sz w:val="24"/>
          <w:szCs w:val="24"/>
        </w:rPr>
      </w:pPr>
      <w:r>
        <w:rPr>
          <w:rFonts w:ascii="Times New Roman" w:hAnsi="Times New Roman" w:cs="Times New Roman"/>
          <w:sz w:val="24"/>
          <w:szCs w:val="24"/>
        </w:rPr>
        <w:t xml:space="preserve">In the meantime, in order to apply the theoretical knowledge and explore cutting-edge technologies of AI, I joined </w:t>
      </w:r>
      <w:r w:rsidR="009C5C2A">
        <w:rPr>
          <w:rFonts w:ascii="Times New Roman" w:hAnsi="Times New Roman" w:cs="Times New Roman"/>
          <w:sz w:val="24"/>
          <w:szCs w:val="24"/>
        </w:rPr>
        <w:t>XXX</w:t>
      </w:r>
      <w:r w:rsidRPr="003B51E1">
        <w:rPr>
          <w:rFonts w:ascii="Times New Roman" w:hAnsi="Times New Roman" w:cs="Times New Roman"/>
          <w:sz w:val="24"/>
          <w:szCs w:val="24"/>
        </w:rPr>
        <w:t xml:space="preserve"> Lab (under the </w:t>
      </w:r>
      <w:r>
        <w:rPr>
          <w:rFonts w:ascii="Times New Roman" w:hAnsi="Times New Roman" w:cs="Times New Roman"/>
          <w:sz w:val="24"/>
          <w:szCs w:val="24"/>
        </w:rPr>
        <w:t>supervision</w:t>
      </w:r>
      <w:r w:rsidRPr="003B51E1">
        <w:rPr>
          <w:rFonts w:ascii="Times New Roman" w:hAnsi="Times New Roman" w:cs="Times New Roman"/>
          <w:sz w:val="24"/>
          <w:szCs w:val="24"/>
        </w:rPr>
        <w:t xml:space="preserve"> of Prof</w:t>
      </w:r>
      <w:r>
        <w:rPr>
          <w:rFonts w:ascii="Times New Roman" w:hAnsi="Times New Roman" w:cs="Times New Roman"/>
          <w:sz w:val="24"/>
          <w:szCs w:val="24"/>
        </w:rPr>
        <w:t>.</w:t>
      </w:r>
      <w:r w:rsidRPr="003B51E1">
        <w:rPr>
          <w:rFonts w:ascii="Times New Roman" w:hAnsi="Times New Roman" w:cs="Times New Roman"/>
          <w:sz w:val="24"/>
          <w:szCs w:val="24"/>
        </w:rPr>
        <w:t xml:space="preserve"> </w:t>
      </w:r>
      <w:r w:rsidR="009C5C2A">
        <w:rPr>
          <w:rFonts w:ascii="Times New Roman" w:hAnsi="Times New Roman" w:cs="Times New Roman"/>
          <w:sz w:val="24"/>
          <w:szCs w:val="24"/>
        </w:rPr>
        <w:t>XXX</w:t>
      </w:r>
      <w:r w:rsidRPr="003B51E1">
        <w:rPr>
          <w:rFonts w:ascii="Times New Roman" w:hAnsi="Times New Roman" w:cs="Times New Roman"/>
          <w:sz w:val="24"/>
          <w:szCs w:val="24"/>
        </w:rPr>
        <w:t xml:space="preserve">) and </w:t>
      </w:r>
      <w:r w:rsidR="009C5C2A">
        <w:rPr>
          <w:rFonts w:ascii="Times New Roman" w:hAnsi="Times New Roman" w:cs="Times New Roman"/>
          <w:sz w:val="24"/>
          <w:szCs w:val="24"/>
        </w:rPr>
        <w:t>XXX</w:t>
      </w:r>
      <w:r w:rsidRPr="003B51E1">
        <w:rPr>
          <w:rFonts w:ascii="Times New Roman" w:hAnsi="Times New Roman" w:cs="Times New Roman"/>
          <w:sz w:val="24"/>
          <w:szCs w:val="24"/>
        </w:rPr>
        <w:t xml:space="preserve"> Lab (under the </w:t>
      </w:r>
      <w:r>
        <w:rPr>
          <w:rFonts w:ascii="Times New Roman" w:hAnsi="Times New Roman" w:cs="Times New Roman"/>
          <w:sz w:val="24"/>
          <w:szCs w:val="24"/>
        </w:rPr>
        <w:t>supervision</w:t>
      </w:r>
      <w:r w:rsidRPr="003B51E1">
        <w:rPr>
          <w:rFonts w:ascii="Times New Roman" w:hAnsi="Times New Roman" w:cs="Times New Roman"/>
          <w:sz w:val="24"/>
          <w:szCs w:val="24"/>
        </w:rPr>
        <w:t xml:space="preserve"> of Prof</w:t>
      </w:r>
      <w:r>
        <w:rPr>
          <w:rFonts w:ascii="Times New Roman" w:hAnsi="Times New Roman" w:cs="Times New Roman"/>
          <w:sz w:val="24"/>
          <w:szCs w:val="24"/>
        </w:rPr>
        <w:t xml:space="preserve">. </w:t>
      </w:r>
      <w:r w:rsidR="009C5C2A">
        <w:rPr>
          <w:rFonts w:ascii="Times New Roman" w:hAnsi="Times New Roman" w:cs="Times New Roman"/>
          <w:sz w:val="24"/>
          <w:szCs w:val="24"/>
        </w:rPr>
        <w:t>XXX</w:t>
      </w:r>
      <w:r w:rsidRPr="003B51E1">
        <w:rPr>
          <w:rFonts w:ascii="Times New Roman" w:hAnsi="Times New Roman" w:cs="Times New Roman"/>
          <w:sz w:val="24"/>
          <w:szCs w:val="24"/>
        </w:rPr>
        <w:t>)</w:t>
      </w:r>
      <w:r w:rsidR="0050233A">
        <w:rPr>
          <w:rFonts w:ascii="Times New Roman" w:hAnsi="Times New Roman" w:cs="Times New Roman"/>
          <w:sz w:val="24"/>
          <w:szCs w:val="24"/>
        </w:rPr>
        <w:t xml:space="preserve"> and actively </w:t>
      </w:r>
      <w:r w:rsidR="007C6E04">
        <w:rPr>
          <w:rFonts w:ascii="Times New Roman" w:hAnsi="Times New Roman" w:cs="Times New Roman"/>
          <w:sz w:val="24"/>
          <w:szCs w:val="24"/>
        </w:rPr>
        <w:t>participated</w:t>
      </w:r>
      <w:r w:rsidR="0050233A">
        <w:rPr>
          <w:rFonts w:ascii="Times New Roman" w:hAnsi="Times New Roman" w:cs="Times New Roman"/>
          <w:sz w:val="24"/>
          <w:szCs w:val="24"/>
        </w:rPr>
        <w:t xml:space="preserve"> in several research projects on AI.</w:t>
      </w:r>
    </w:p>
    <w:commentRangeEnd w:id="38"/>
    <w:p w14:paraId="10F915FA" w14:textId="77777777" w:rsidR="00A10F7F" w:rsidRPr="004C04D5" w:rsidRDefault="00EC1053" w:rsidP="00E73843">
      <w:pPr>
        <w:rPr>
          <w:rFonts w:ascii="Times New Roman" w:hAnsi="Times New Roman" w:cs="Times New Roman"/>
          <w:sz w:val="24"/>
          <w:szCs w:val="24"/>
        </w:rPr>
      </w:pPr>
      <w:r>
        <w:rPr>
          <w:rStyle w:val="CommentReference"/>
          <w:kern w:val="0"/>
        </w:rPr>
        <w:commentReference w:id="38"/>
      </w:r>
    </w:p>
    <w:p w14:paraId="011B6086" w14:textId="5452E1DF" w:rsidR="00414B2C" w:rsidRDefault="00695774" w:rsidP="00B367AE">
      <w:pPr>
        <w:rPr>
          <w:rFonts w:ascii="Times New Roman" w:hAnsi="Times New Roman" w:cs="Times New Roman"/>
          <w:sz w:val="24"/>
          <w:szCs w:val="24"/>
        </w:rPr>
      </w:pPr>
      <w:r>
        <w:rPr>
          <w:rFonts w:ascii="Times New Roman" w:hAnsi="Times New Roman" w:cs="Times New Roman"/>
          <w:sz w:val="24"/>
          <w:szCs w:val="24"/>
        </w:rPr>
        <w:t xml:space="preserve">Among these projects, the most special one for me is the </w:t>
      </w:r>
      <w:r w:rsidR="004930F7">
        <w:rPr>
          <w:rFonts w:ascii="Times New Roman" w:hAnsi="Times New Roman" w:cs="Times New Roman"/>
          <w:sz w:val="24"/>
          <w:szCs w:val="24"/>
        </w:rPr>
        <w:t xml:space="preserve">XXX Competition </w:t>
      </w:r>
      <w:r w:rsidRPr="007048F6">
        <w:rPr>
          <w:rFonts w:ascii="Times New Roman" w:hAnsi="Times New Roman" w:cs="Times New Roman"/>
          <w:sz w:val="24"/>
          <w:szCs w:val="24"/>
        </w:rPr>
        <w:t xml:space="preserve">held by </w:t>
      </w:r>
      <w:r>
        <w:rPr>
          <w:rFonts w:ascii="Times New Roman" w:hAnsi="Times New Roman" w:cs="Times New Roman"/>
          <w:sz w:val="24"/>
          <w:szCs w:val="24"/>
        </w:rPr>
        <w:t xml:space="preserve">the </w:t>
      </w:r>
      <w:r w:rsidRPr="007048F6">
        <w:rPr>
          <w:rFonts w:ascii="Times New Roman" w:hAnsi="Times New Roman" w:cs="Times New Roman"/>
          <w:sz w:val="24"/>
          <w:szCs w:val="24"/>
        </w:rPr>
        <w:t xml:space="preserve">Conference on Computer Vision and Pattern Recognition </w:t>
      </w:r>
      <w:r>
        <w:rPr>
          <w:rFonts w:ascii="Times New Roman" w:hAnsi="Times New Roman" w:cs="Times New Roman"/>
          <w:sz w:val="24"/>
          <w:szCs w:val="24"/>
        </w:rPr>
        <w:t>(</w:t>
      </w:r>
      <w:r w:rsidRPr="007048F6">
        <w:rPr>
          <w:rFonts w:ascii="Times New Roman" w:hAnsi="Times New Roman" w:cs="Times New Roman"/>
          <w:sz w:val="24"/>
          <w:szCs w:val="24"/>
        </w:rPr>
        <w:t>CVPR</w:t>
      </w:r>
      <w:r>
        <w:rPr>
          <w:rFonts w:ascii="Times New Roman" w:hAnsi="Times New Roman" w:cs="Times New Roman"/>
          <w:sz w:val="24"/>
          <w:szCs w:val="24"/>
        </w:rPr>
        <w:t xml:space="preserve">). </w:t>
      </w:r>
      <w:r w:rsidR="006C4F5D" w:rsidRPr="00B367AE">
        <w:rPr>
          <w:rFonts w:ascii="Times New Roman" w:hAnsi="Times New Roman" w:cs="Times New Roman"/>
          <w:sz w:val="24"/>
          <w:szCs w:val="24"/>
        </w:rPr>
        <w:t xml:space="preserve">From April to May </w:t>
      </w:r>
      <w:r w:rsidR="006C4F5D">
        <w:rPr>
          <w:rFonts w:ascii="Times New Roman" w:hAnsi="Times New Roman" w:cs="Times New Roman"/>
          <w:sz w:val="24"/>
          <w:szCs w:val="24"/>
        </w:rPr>
        <w:t>2019</w:t>
      </w:r>
      <w:r w:rsidR="006C4F5D" w:rsidRPr="00B367AE">
        <w:rPr>
          <w:rFonts w:ascii="Times New Roman" w:hAnsi="Times New Roman" w:cs="Times New Roman"/>
          <w:sz w:val="24"/>
          <w:szCs w:val="24"/>
        </w:rPr>
        <w:t xml:space="preserve">, I </w:t>
      </w:r>
      <w:commentRangeStart w:id="39"/>
      <w:r>
        <w:rPr>
          <w:rFonts w:ascii="Times New Roman" w:hAnsi="Times New Roman" w:cs="Times New Roman"/>
          <w:sz w:val="24"/>
          <w:szCs w:val="24"/>
        </w:rPr>
        <w:t>teamed up</w:t>
      </w:r>
      <w:r w:rsidR="006C4F5D">
        <w:rPr>
          <w:rFonts w:ascii="Times New Roman" w:hAnsi="Times New Roman" w:cs="Times New Roman"/>
          <w:sz w:val="24"/>
          <w:szCs w:val="24"/>
        </w:rPr>
        <w:t xml:space="preserve"> with a graduate student </w:t>
      </w:r>
      <w:r>
        <w:rPr>
          <w:rFonts w:ascii="Times New Roman" w:hAnsi="Times New Roman" w:cs="Times New Roman"/>
          <w:sz w:val="24"/>
          <w:szCs w:val="24"/>
        </w:rPr>
        <w:t xml:space="preserve">in </w:t>
      </w:r>
      <w:r w:rsidR="007A7E85">
        <w:rPr>
          <w:rFonts w:ascii="Times New Roman" w:hAnsi="Times New Roman" w:cs="Times New Roman"/>
          <w:sz w:val="24"/>
          <w:szCs w:val="24"/>
        </w:rPr>
        <w:t>XXX Lab</w:t>
      </w:r>
      <w:r>
        <w:rPr>
          <w:rFonts w:ascii="Times New Roman" w:hAnsi="Times New Roman" w:cs="Times New Roman"/>
          <w:sz w:val="24"/>
          <w:szCs w:val="24"/>
        </w:rPr>
        <w:t xml:space="preserve"> a</w:t>
      </w:r>
      <w:commentRangeEnd w:id="39"/>
      <w:r w:rsidR="00EC1053">
        <w:rPr>
          <w:rStyle w:val="CommentReference"/>
          <w:kern w:val="0"/>
        </w:rPr>
        <w:commentReference w:id="39"/>
      </w:r>
      <w:r>
        <w:rPr>
          <w:rFonts w:ascii="Times New Roman" w:hAnsi="Times New Roman" w:cs="Times New Roman"/>
          <w:sz w:val="24"/>
          <w:szCs w:val="24"/>
        </w:rPr>
        <w:t>nd participated this competition</w:t>
      </w:r>
      <w:r w:rsidR="006C4F5D">
        <w:rPr>
          <w:rFonts w:ascii="Times New Roman" w:hAnsi="Times New Roman" w:cs="Times New Roman"/>
          <w:sz w:val="24"/>
          <w:szCs w:val="24"/>
        </w:rPr>
        <w:t xml:space="preserve">. </w:t>
      </w:r>
      <w:r w:rsidR="006C4F5D" w:rsidRPr="00B367AE">
        <w:rPr>
          <w:rFonts w:ascii="Times New Roman" w:hAnsi="Times New Roman" w:cs="Times New Roman"/>
          <w:sz w:val="24"/>
          <w:szCs w:val="24"/>
        </w:rPr>
        <w:t>To detect oriented objects, we propose</w:t>
      </w:r>
      <w:r w:rsidR="006C4F5D">
        <w:rPr>
          <w:rFonts w:ascii="Times New Roman" w:hAnsi="Times New Roman" w:cs="Times New Roman"/>
          <w:sz w:val="24"/>
          <w:szCs w:val="24"/>
        </w:rPr>
        <w:t>d</w:t>
      </w:r>
      <w:r w:rsidR="006C4F5D" w:rsidRPr="00B367AE">
        <w:rPr>
          <w:rFonts w:ascii="Times New Roman" w:hAnsi="Times New Roman" w:cs="Times New Roman"/>
          <w:sz w:val="24"/>
          <w:szCs w:val="24"/>
        </w:rPr>
        <w:t xml:space="preserve"> Adaptive Period Embedding (APE)</w:t>
      </w:r>
      <w:r w:rsidR="006C4F5D">
        <w:rPr>
          <w:rFonts w:ascii="Times New Roman" w:hAnsi="Times New Roman" w:cs="Times New Roman"/>
          <w:sz w:val="24"/>
          <w:szCs w:val="24"/>
        </w:rPr>
        <w:t xml:space="preserve"> </w:t>
      </w:r>
      <w:r>
        <w:rPr>
          <w:rFonts w:ascii="Times New Roman" w:hAnsi="Times New Roman" w:cs="Times New Roman"/>
          <w:sz w:val="24"/>
          <w:szCs w:val="24"/>
        </w:rPr>
        <w:t>to improve</w:t>
      </w:r>
      <w:r w:rsidR="006C4F5D" w:rsidRPr="00B367AE">
        <w:rPr>
          <w:rFonts w:ascii="Times New Roman" w:hAnsi="Times New Roman" w:cs="Times New Roman"/>
          <w:sz w:val="24"/>
          <w:szCs w:val="24"/>
        </w:rPr>
        <w:t xml:space="preserve"> the </w:t>
      </w:r>
      <w:r w:rsidR="006C4F5D">
        <w:rPr>
          <w:rFonts w:ascii="Times New Roman" w:hAnsi="Times New Roman" w:cs="Times New Roman"/>
          <w:sz w:val="24"/>
          <w:szCs w:val="24"/>
        </w:rPr>
        <w:t>re</w:t>
      </w:r>
      <w:r w:rsidR="006C4F5D" w:rsidRPr="00B367AE">
        <w:rPr>
          <w:rFonts w:ascii="Times New Roman" w:hAnsi="Times New Roman" w:cs="Times New Roman"/>
          <w:sz w:val="24"/>
          <w:szCs w:val="24"/>
        </w:rPr>
        <w:t>pre</w:t>
      </w:r>
      <w:r w:rsidR="006C4F5D">
        <w:rPr>
          <w:rFonts w:ascii="Times New Roman" w:hAnsi="Times New Roman" w:cs="Times New Roman"/>
          <w:sz w:val="24"/>
          <w:szCs w:val="24"/>
        </w:rPr>
        <w:t xml:space="preserve">sentation </w:t>
      </w:r>
      <w:r w:rsidR="006C4F5D" w:rsidRPr="00B367AE">
        <w:rPr>
          <w:rFonts w:ascii="Times New Roman" w:hAnsi="Times New Roman" w:cs="Times New Roman"/>
          <w:sz w:val="24"/>
          <w:szCs w:val="24"/>
        </w:rPr>
        <w:t>of the tilt angle</w:t>
      </w:r>
      <w:r w:rsidR="00617DC7">
        <w:rPr>
          <w:rFonts w:ascii="Times New Roman" w:hAnsi="Times New Roman" w:cs="Times New Roman"/>
          <w:sz w:val="24"/>
          <w:szCs w:val="24"/>
        </w:rPr>
        <w:t>.</w:t>
      </w:r>
      <w:r w:rsidR="006C4F5D" w:rsidRPr="00B367AE">
        <w:rPr>
          <w:rFonts w:ascii="Times New Roman" w:hAnsi="Times New Roman" w:cs="Times New Roman"/>
          <w:sz w:val="24"/>
          <w:szCs w:val="24"/>
        </w:rPr>
        <w:t xml:space="preserve"> </w:t>
      </w:r>
      <w:r w:rsidR="00617DC7">
        <w:rPr>
          <w:rFonts w:ascii="Times New Roman" w:hAnsi="Times New Roman" w:cs="Times New Roman"/>
          <w:sz w:val="24"/>
          <w:szCs w:val="24"/>
        </w:rPr>
        <w:t xml:space="preserve">Our </w:t>
      </w:r>
      <w:r w:rsidR="00B63805">
        <w:rPr>
          <w:rFonts w:ascii="Times New Roman" w:hAnsi="Times New Roman" w:cs="Times New Roman"/>
          <w:sz w:val="24"/>
          <w:szCs w:val="24"/>
        </w:rPr>
        <w:t>embedding method</w:t>
      </w:r>
      <w:r w:rsidR="00617DC7" w:rsidRPr="00B367AE">
        <w:rPr>
          <w:rFonts w:ascii="Times New Roman" w:hAnsi="Times New Roman" w:cs="Times New Roman"/>
          <w:sz w:val="24"/>
          <w:szCs w:val="24"/>
        </w:rPr>
        <w:t xml:space="preserve"> </w:t>
      </w:r>
      <w:r w:rsidR="006C4F5D">
        <w:rPr>
          <w:rFonts w:ascii="Times New Roman" w:hAnsi="Times New Roman" w:cs="Times New Roman"/>
          <w:sz w:val="24"/>
          <w:szCs w:val="24"/>
        </w:rPr>
        <w:t xml:space="preserve">was </w:t>
      </w:r>
      <w:r w:rsidR="006C4F5D" w:rsidRPr="00B367AE">
        <w:rPr>
          <w:rFonts w:ascii="Times New Roman" w:hAnsi="Times New Roman" w:cs="Times New Roman"/>
          <w:sz w:val="24"/>
          <w:szCs w:val="24"/>
        </w:rPr>
        <w:t>simpler than previous method</w:t>
      </w:r>
      <w:r w:rsidR="00617DC7">
        <w:rPr>
          <w:rFonts w:ascii="Times New Roman" w:hAnsi="Times New Roman" w:cs="Times New Roman"/>
          <w:sz w:val="24"/>
          <w:szCs w:val="24"/>
        </w:rPr>
        <w:t>s</w:t>
      </w:r>
      <w:r w:rsidR="006C4F5D" w:rsidRPr="00B367AE">
        <w:rPr>
          <w:rFonts w:ascii="Times New Roman" w:hAnsi="Times New Roman" w:cs="Times New Roman"/>
          <w:sz w:val="24"/>
          <w:szCs w:val="24"/>
        </w:rPr>
        <w:t xml:space="preserve"> and easier for </w:t>
      </w:r>
      <w:r w:rsidR="006C4F5D">
        <w:rPr>
          <w:rFonts w:ascii="Times New Roman" w:hAnsi="Times New Roman" w:cs="Times New Roman"/>
          <w:sz w:val="24"/>
          <w:szCs w:val="24"/>
        </w:rPr>
        <w:t>t</w:t>
      </w:r>
      <w:r w:rsidR="006C4F5D" w:rsidRPr="00B367AE">
        <w:rPr>
          <w:rFonts w:ascii="Times New Roman" w:hAnsi="Times New Roman" w:cs="Times New Roman"/>
          <w:sz w:val="24"/>
          <w:szCs w:val="24"/>
        </w:rPr>
        <w:t>he model to learn.</w:t>
      </w:r>
      <w:r w:rsidR="006C4F5D">
        <w:rPr>
          <w:rFonts w:ascii="Times New Roman" w:hAnsi="Times New Roman" w:cs="Times New Roman"/>
          <w:sz w:val="24"/>
          <w:szCs w:val="24"/>
        </w:rPr>
        <w:t xml:space="preserve"> </w:t>
      </w:r>
      <w:r w:rsidR="006C4F5D" w:rsidRPr="00B367AE">
        <w:rPr>
          <w:rFonts w:ascii="Times New Roman" w:hAnsi="Times New Roman" w:cs="Times New Roman"/>
          <w:sz w:val="24"/>
          <w:szCs w:val="24"/>
        </w:rPr>
        <w:t xml:space="preserve">APE </w:t>
      </w:r>
      <w:r w:rsidR="006C4F5D">
        <w:rPr>
          <w:rFonts w:ascii="Times New Roman" w:hAnsi="Times New Roman" w:cs="Times New Roman"/>
          <w:sz w:val="24"/>
          <w:szCs w:val="24"/>
        </w:rPr>
        <w:t>could</w:t>
      </w:r>
      <w:r w:rsidR="006C4F5D" w:rsidRPr="00B367AE">
        <w:rPr>
          <w:rFonts w:ascii="Times New Roman" w:hAnsi="Times New Roman" w:cs="Times New Roman"/>
          <w:sz w:val="24"/>
          <w:szCs w:val="24"/>
        </w:rPr>
        <w:t xml:space="preserve"> also be applied to other models</w:t>
      </w:r>
      <w:r>
        <w:rPr>
          <w:rFonts w:ascii="Times New Roman" w:hAnsi="Times New Roman" w:cs="Times New Roman"/>
          <w:sz w:val="24"/>
          <w:szCs w:val="24"/>
        </w:rPr>
        <w:t xml:space="preserve"> that need to handle oriented objects</w:t>
      </w:r>
      <w:r w:rsidR="006C4F5D" w:rsidRPr="00B367AE">
        <w:rPr>
          <w:rFonts w:ascii="Times New Roman" w:hAnsi="Times New Roman" w:cs="Times New Roman"/>
          <w:sz w:val="24"/>
          <w:szCs w:val="24"/>
        </w:rPr>
        <w:t xml:space="preserve">. </w:t>
      </w:r>
      <w:r>
        <w:rPr>
          <w:rFonts w:ascii="Times New Roman" w:hAnsi="Times New Roman" w:cs="Times New Roman"/>
          <w:sz w:val="24"/>
          <w:szCs w:val="24"/>
        </w:rPr>
        <w:t>Then, we</w:t>
      </w:r>
      <w:r w:rsidR="00DD7615" w:rsidRPr="00DD7615">
        <w:rPr>
          <w:rFonts w:ascii="Times New Roman" w:hAnsi="Times New Roman" w:cs="Times New Roman"/>
          <w:sz w:val="24"/>
          <w:szCs w:val="24"/>
        </w:rPr>
        <w:t xml:space="preserve"> observed</w:t>
      </w:r>
      <w:r w:rsidR="00B75FCE">
        <w:rPr>
          <w:rFonts w:ascii="Times New Roman" w:hAnsi="Times New Roman" w:cs="Times New Roman"/>
          <w:sz w:val="24"/>
          <w:szCs w:val="24"/>
        </w:rPr>
        <w:t xml:space="preserve"> that long objects are common in aerial images, but</w:t>
      </w:r>
      <w:r w:rsidR="00DD7615" w:rsidRPr="00DD7615">
        <w:rPr>
          <w:rFonts w:ascii="Times New Roman" w:hAnsi="Times New Roman" w:cs="Times New Roman"/>
          <w:sz w:val="24"/>
          <w:szCs w:val="24"/>
        </w:rPr>
        <w:t xml:space="preserve"> traditional </w:t>
      </w:r>
      <w:proofErr w:type="spellStart"/>
      <w:r w:rsidR="00DD7615" w:rsidRPr="00DD7615">
        <w:rPr>
          <w:rFonts w:ascii="Times New Roman" w:hAnsi="Times New Roman" w:cs="Times New Roman"/>
          <w:sz w:val="24"/>
          <w:szCs w:val="24"/>
        </w:rPr>
        <w:t>IoU</w:t>
      </w:r>
      <w:proofErr w:type="spellEnd"/>
      <w:r w:rsidR="00DD7615" w:rsidRPr="00DD7615">
        <w:rPr>
          <w:rFonts w:ascii="Times New Roman" w:hAnsi="Times New Roman" w:cs="Times New Roman"/>
          <w:sz w:val="24"/>
          <w:szCs w:val="24"/>
        </w:rPr>
        <w:t xml:space="preserve"> </w:t>
      </w:r>
      <w:r>
        <w:rPr>
          <w:rFonts w:ascii="Times New Roman" w:hAnsi="Times New Roman" w:cs="Times New Roman"/>
          <w:sz w:val="24"/>
          <w:szCs w:val="24"/>
        </w:rPr>
        <w:t xml:space="preserve">calculation </w:t>
      </w:r>
      <w:r w:rsidR="00DD7615" w:rsidRPr="00DD7615">
        <w:rPr>
          <w:rFonts w:ascii="Times New Roman" w:hAnsi="Times New Roman" w:cs="Times New Roman"/>
          <w:sz w:val="24"/>
          <w:szCs w:val="24"/>
        </w:rPr>
        <w:t>often result</w:t>
      </w:r>
      <w:r>
        <w:rPr>
          <w:rFonts w:ascii="Times New Roman" w:hAnsi="Times New Roman" w:cs="Times New Roman"/>
          <w:sz w:val="24"/>
          <w:szCs w:val="24"/>
        </w:rPr>
        <w:t>s</w:t>
      </w:r>
      <w:r w:rsidR="00DD7615" w:rsidRPr="00DD7615">
        <w:rPr>
          <w:rFonts w:ascii="Times New Roman" w:hAnsi="Times New Roman" w:cs="Times New Roman"/>
          <w:sz w:val="24"/>
          <w:szCs w:val="24"/>
        </w:rPr>
        <w:t xml:space="preserve"> in</w:t>
      </w:r>
      <w:r w:rsidR="00B75FCE">
        <w:rPr>
          <w:rFonts w:ascii="Times New Roman" w:hAnsi="Times New Roman" w:cs="Times New Roman"/>
          <w:sz w:val="24"/>
          <w:szCs w:val="24"/>
        </w:rPr>
        <w:t xml:space="preserve"> their missed detection</w:t>
      </w:r>
      <w:r w:rsidR="00DD7615" w:rsidRPr="00DD7615">
        <w:rPr>
          <w:rFonts w:ascii="Times New Roman" w:hAnsi="Times New Roman" w:cs="Times New Roman"/>
          <w:sz w:val="24"/>
          <w:szCs w:val="24"/>
        </w:rPr>
        <w:t>. Therefore, we propose</w:t>
      </w:r>
      <w:r>
        <w:rPr>
          <w:rFonts w:ascii="Times New Roman" w:hAnsi="Times New Roman" w:cs="Times New Roman"/>
          <w:sz w:val="24"/>
          <w:szCs w:val="24"/>
        </w:rPr>
        <w:t>d</w:t>
      </w:r>
      <w:r w:rsidR="00DD7615" w:rsidRPr="00DD7615">
        <w:rPr>
          <w:rFonts w:ascii="Times New Roman" w:hAnsi="Times New Roman" w:cs="Times New Roman"/>
          <w:sz w:val="24"/>
          <w:szCs w:val="24"/>
        </w:rPr>
        <w:t xml:space="preserve"> </w:t>
      </w:r>
      <w:r w:rsidRPr="00695774">
        <w:rPr>
          <w:rFonts w:ascii="Times New Roman" w:hAnsi="Times New Roman" w:cs="Times New Roman"/>
          <w:sz w:val="24"/>
          <w:szCs w:val="24"/>
        </w:rPr>
        <w:t xml:space="preserve">Length Independent </w:t>
      </w:r>
      <w:proofErr w:type="spellStart"/>
      <w:r w:rsidRPr="00695774">
        <w:rPr>
          <w:rFonts w:ascii="Times New Roman" w:hAnsi="Times New Roman" w:cs="Times New Roman"/>
          <w:sz w:val="24"/>
          <w:szCs w:val="24"/>
        </w:rPr>
        <w:t>IoU</w:t>
      </w:r>
      <w:proofErr w:type="spellEnd"/>
      <w:r w:rsidRPr="00695774">
        <w:rPr>
          <w:rFonts w:ascii="Times New Roman" w:hAnsi="Times New Roman" w:cs="Times New Roman"/>
          <w:sz w:val="24"/>
          <w:szCs w:val="24"/>
        </w:rPr>
        <w:t xml:space="preserve"> (</w:t>
      </w:r>
      <w:proofErr w:type="spellStart"/>
      <w:r w:rsidRPr="00695774">
        <w:rPr>
          <w:rFonts w:ascii="Times New Roman" w:hAnsi="Times New Roman" w:cs="Times New Roman"/>
          <w:sz w:val="24"/>
          <w:szCs w:val="24"/>
        </w:rPr>
        <w:t>LIIoU</w:t>
      </w:r>
      <w:proofErr w:type="spellEnd"/>
      <w:r w:rsidRPr="00695774">
        <w:rPr>
          <w:rFonts w:ascii="Times New Roman" w:hAnsi="Times New Roman" w:cs="Times New Roman"/>
          <w:sz w:val="24"/>
          <w:szCs w:val="24"/>
        </w:rPr>
        <w:t>)</w:t>
      </w:r>
      <w:r w:rsidR="00B75FCE">
        <w:rPr>
          <w:rFonts w:ascii="Times New Roman" w:hAnsi="Times New Roman" w:cs="Times New Roman"/>
          <w:sz w:val="24"/>
          <w:szCs w:val="24"/>
        </w:rPr>
        <w:t xml:space="preserve"> to improve the recall rate for</w:t>
      </w:r>
      <w:r w:rsidR="00DD7615" w:rsidRPr="00DD7615">
        <w:rPr>
          <w:rFonts w:ascii="Times New Roman" w:hAnsi="Times New Roman" w:cs="Times New Roman"/>
          <w:sz w:val="24"/>
          <w:szCs w:val="24"/>
        </w:rPr>
        <w:t xml:space="preserve"> long object</w:t>
      </w:r>
      <w:r w:rsidR="00DD7615">
        <w:rPr>
          <w:rFonts w:ascii="Times New Roman" w:hAnsi="Times New Roman" w:cs="Times New Roman"/>
          <w:sz w:val="24"/>
          <w:szCs w:val="24"/>
        </w:rPr>
        <w:t>s</w:t>
      </w:r>
      <w:r w:rsidR="00DD7615" w:rsidRPr="00DD7615">
        <w:rPr>
          <w:rFonts w:ascii="Times New Roman" w:hAnsi="Times New Roman" w:cs="Times New Roman"/>
          <w:sz w:val="24"/>
          <w:szCs w:val="24"/>
        </w:rPr>
        <w:t>.</w:t>
      </w:r>
      <w:r w:rsidR="00DD7615">
        <w:rPr>
          <w:rFonts w:ascii="Times New Roman" w:hAnsi="Times New Roman" w:cs="Times New Roman"/>
          <w:sz w:val="24"/>
          <w:szCs w:val="24"/>
        </w:rPr>
        <w:t xml:space="preserve"> </w:t>
      </w:r>
      <w:r w:rsidR="006C4F5D" w:rsidRPr="00B367AE">
        <w:rPr>
          <w:rFonts w:ascii="Times New Roman" w:hAnsi="Times New Roman" w:cs="Times New Roman"/>
          <w:sz w:val="24"/>
          <w:szCs w:val="24"/>
        </w:rPr>
        <w:t xml:space="preserve">I also </w:t>
      </w:r>
      <w:r w:rsidR="00685646">
        <w:rPr>
          <w:rFonts w:ascii="Times New Roman" w:hAnsi="Times New Roman" w:cs="Times New Roman"/>
          <w:sz w:val="24"/>
          <w:szCs w:val="24"/>
        </w:rPr>
        <w:t>experimented with a</w:t>
      </w:r>
      <w:r w:rsidR="006C4F5D" w:rsidRPr="00B367AE">
        <w:rPr>
          <w:rFonts w:ascii="Times New Roman" w:hAnsi="Times New Roman" w:cs="Times New Roman"/>
          <w:sz w:val="24"/>
          <w:szCs w:val="24"/>
        </w:rPr>
        <w:t xml:space="preserve"> few-shot objec</w:t>
      </w:r>
      <w:r w:rsidR="006C4F5D">
        <w:rPr>
          <w:rFonts w:ascii="Times New Roman" w:hAnsi="Times New Roman" w:cs="Times New Roman"/>
          <w:sz w:val="24"/>
          <w:szCs w:val="24"/>
        </w:rPr>
        <w:t>t detection model</w:t>
      </w:r>
      <w:r w:rsidR="00685646">
        <w:rPr>
          <w:rFonts w:ascii="Times New Roman" w:hAnsi="Times New Roman" w:cs="Times New Roman"/>
          <w:sz w:val="24"/>
          <w:szCs w:val="24"/>
        </w:rPr>
        <w:t xml:space="preserve">, </w:t>
      </w:r>
      <w:proofErr w:type="spellStart"/>
      <w:r w:rsidR="00685646">
        <w:rPr>
          <w:rFonts w:ascii="Times New Roman" w:hAnsi="Times New Roman" w:cs="Times New Roman"/>
          <w:sz w:val="24"/>
          <w:szCs w:val="24"/>
        </w:rPr>
        <w:t>RepMet</w:t>
      </w:r>
      <w:proofErr w:type="spellEnd"/>
      <w:r w:rsidR="00685646">
        <w:rPr>
          <w:rFonts w:ascii="Times New Roman" w:hAnsi="Times New Roman" w:cs="Times New Roman"/>
          <w:sz w:val="24"/>
          <w:szCs w:val="24"/>
        </w:rPr>
        <w:t>,</w:t>
      </w:r>
      <w:r w:rsidR="006C4F5D">
        <w:rPr>
          <w:rFonts w:ascii="Times New Roman" w:hAnsi="Times New Roman" w:cs="Times New Roman"/>
          <w:sz w:val="24"/>
          <w:szCs w:val="24"/>
        </w:rPr>
        <w:t xml:space="preserve"> to handle </w:t>
      </w:r>
      <w:r w:rsidR="006C4F5D" w:rsidRPr="00B367AE">
        <w:rPr>
          <w:rFonts w:ascii="Times New Roman" w:hAnsi="Times New Roman" w:cs="Times New Roman"/>
          <w:sz w:val="24"/>
          <w:szCs w:val="24"/>
        </w:rPr>
        <w:t xml:space="preserve">categories with less training data. </w:t>
      </w:r>
      <w:r w:rsidR="006C4F5D">
        <w:rPr>
          <w:rFonts w:ascii="Times New Roman" w:hAnsi="Times New Roman" w:cs="Times New Roman"/>
          <w:sz w:val="24"/>
          <w:szCs w:val="24"/>
        </w:rPr>
        <w:t xml:space="preserve">Ultimately, we </w:t>
      </w:r>
      <w:r w:rsidR="006C4F5D" w:rsidRPr="00C74C87">
        <w:rPr>
          <w:rFonts w:ascii="Times New Roman" w:hAnsi="Times New Roman" w:cs="Times New Roman"/>
          <w:sz w:val="24"/>
          <w:szCs w:val="24"/>
        </w:rPr>
        <w:t xml:space="preserve">won </w:t>
      </w:r>
      <w:r w:rsidR="00685646">
        <w:rPr>
          <w:rFonts w:ascii="Times New Roman" w:hAnsi="Times New Roman" w:cs="Times New Roman"/>
          <w:sz w:val="24"/>
          <w:szCs w:val="24"/>
        </w:rPr>
        <w:t xml:space="preserve">the </w:t>
      </w:r>
      <w:r w:rsidR="006C4F5D" w:rsidRPr="00C74C87">
        <w:rPr>
          <w:rFonts w:ascii="Times New Roman" w:hAnsi="Times New Roman" w:cs="Times New Roman"/>
          <w:sz w:val="24"/>
          <w:szCs w:val="24"/>
        </w:rPr>
        <w:t>first place</w:t>
      </w:r>
      <w:r w:rsidR="006C4F5D">
        <w:rPr>
          <w:rFonts w:ascii="Times New Roman" w:hAnsi="Times New Roman" w:cs="Times New Roman"/>
          <w:sz w:val="24"/>
          <w:szCs w:val="24"/>
        </w:rPr>
        <w:t xml:space="preserve"> in </w:t>
      </w:r>
      <w:r w:rsidR="00685646">
        <w:rPr>
          <w:rFonts w:ascii="Times New Roman" w:hAnsi="Times New Roman" w:cs="Times New Roman"/>
          <w:sz w:val="24"/>
          <w:szCs w:val="24"/>
        </w:rPr>
        <w:t xml:space="preserve">the </w:t>
      </w:r>
      <w:r w:rsidR="006C4F5D" w:rsidRPr="00C74C87">
        <w:rPr>
          <w:rFonts w:ascii="Times New Roman" w:hAnsi="Times New Roman" w:cs="Times New Roman"/>
          <w:sz w:val="24"/>
          <w:szCs w:val="24"/>
          <w:lang w:val="zh-TW"/>
        </w:rPr>
        <w:t xml:space="preserve">oriented bounding box </w:t>
      </w:r>
      <w:r w:rsidR="006C4F5D" w:rsidRPr="00C74C87">
        <w:rPr>
          <w:rFonts w:ascii="Times New Roman" w:hAnsi="Times New Roman" w:cs="Times New Roman"/>
          <w:sz w:val="24"/>
          <w:szCs w:val="24"/>
        </w:rPr>
        <w:t>detection</w:t>
      </w:r>
      <w:r w:rsidR="006C4F5D">
        <w:rPr>
          <w:rFonts w:ascii="Times New Roman" w:hAnsi="Times New Roman" w:cs="Times New Roman"/>
          <w:sz w:val="24"/>
          <w:szCs w:val="24"/>
        </w:rPr>
        <w:t xml:space="preserve"> </w:t>
      </w:r>
      <w:r w:rsidR="00685646">
        <w:rPr>
          <w:rFonts w:ascii="Times New Roman" w:hAnsi="Times New Roman" w:cs="Times New Roman"/>
          <w:sz w:val="24"/>
          <w:szCs w:val="24"/>
        </w:rPr>
        <w:t xml:space="preserve">task </w:t>
      </w:r>
      <w:r w:rsidR="006C4F5D" w:rsidRPr="00C74C87">
        <w:rPr>
          <w:rFonts w:ascii="Times New Roman" w:hAnsi="Times New Roman" w:cs="Times New Roman"/>
          <w:sz w:val="24"/>
          <w:szCs w:val="24"/>
        </w:rPr>
        <w:t>and</w:t>
      </w:r>
      <w:r w:rsidR="00685646">
        <w:rPr>
          <w:rFonts w:ascii="Times New Roman" w:hAnsi="Times New Roman" w:cs="Times New Roman"/>
          <w:sz w:val="24"/>
          <w:szCs w:val="24"/>
        </w:rPr>
        <w:t xml:space="preserve"> the</w:t>
      </w:r>
      <w:r w:rsidR="006C4F5D" w:rsidRPr="00C74C87">
        <w:rPr>
          <w:rFonts w:ascii="Times New Roman" w:hAnsi="Times New Roman" w:cs="Times New Roman"/>
          <w:sz w:val="24"/>
          <w:szCs w:val="24"/>
        </w:rPr>
        <w:t xml:space="preserve"> second place in</w:t>
      </w:r>
      <w:r w:rsidR="006C4F5D">
        <w:rPr>
          <w:rFonts w:ascii="Times New Roman" w:hAnsi="Times New Roman" w:cs="Times New Roman"/>
          <w:sz w:val="24"/>
          <w:szCs w:val="24"/>
        </w:rPr>
        <w:t xml:space="preserve"> </w:t>
      </w:r>
      <w:r w:rsidR="00685646">
        <w:rPr>
          <w:rFonts w:ascii="Times New Roman" w:hAnsi="Times New Roman" w:cs="Times New Roman"/>
          <w:sz w:val="24"/>
          <w:szCs w:val="24"/>
        </w:rPr>
        <w:t xml:space="preserve">the </w:t>
      </w:r>
      <w:r w:rsidR="006C4F5D">
        <w:rPr>
          <w:rFonts w:ascii="Times New Roman" w:hAnsi="Times New Roman" w:cs="Times New Roman"/>
          <w:sz w:val="24"/>
          <w:szCs w:val="24"/>
        </w:rPr>
        <w:t>horizontal bounding box detection</w:t>
      </w:r>
      <w:r w:rsidR="00685646">
        <w:rPr>
          <w:rFonts w:ascii="Times New Roman" w:hAnsi="Times New Roman" w:cs="Times New Roman"/>
          <w:sz w:val="24"/>
          <w:szCs w:val="24"/>
        </w:rPr>
        <w:t xml:space="preserve"> task</w:t>
      </w:r>
      <w:r w:rsidR="006C4F5D">
        <w:rPr>
          <w:rFonts w:ascii="Times New Roman" w:hAnsi="Times New Roman" w:cs="Times New Roman"/>
          <w:sz w:val="24"/>
          <w:szCs w:val="24"/>
        </w:rPr>
        <w:t xml:space="preserve">. </w:t>
      </w:r>
      <w:r w:rsidR="00685646">
        <w:rPr>
          <w:rFonts w:ascii="Times New Roman" w:hAnsi="Times New Roman" w:cs="Times New Roman"/>
          <w:sz w:val="24"/>
          <w:szCs w:val="24"/>
        </w:rPr>
        <w:t>Our</w:t>
      </w:r>
      <w:r w:rsidR="006C4F5D">
        <w:rPr>
          <w:rFonts w:ascii="Times New Roman" w:hAnsi="Times New Roman" w:cs="Times New Roman"/>
          <w:sz w:val="24"/>
          <w:szCs w:val="24"/>
        </w:rPr>
        <w:t xml:space="preserve"> paper,</w:t>
      </w:r>
      <w:r w:rsidR="006C4F5D" w:rsidRPr="00B367AE">
        <w:rPr>
          <w:rFonts w:ascii="Times New Roman" w:hAnsi="Times New Roman" w:cs="Times New Roman"/>
          <w:sz w:val="24"/>
          <w:szCs w:val="24"/>
        </w:rPr>
        <w:t xml:space="preserve"> </w:t>
      </w:r>
      <w:r w:rsidR="00164CA5">
        <w:rPr>
          <w:rFonts w:ascii="Times New Roman" w:hAnsi="Times New Roman" w:cs="Times New Roman"/>
          <w:i/>
          <w:sz w:val="24"/>
          <w:szCs w:val="24"/>
        </w:rPr>
        <w:t>XXX</w:t>
      </w:r>
      <w:r w:rsidR="006C4F5D">
        <w:rPr>
          <w:rFonts w:ascii="Times New Roman" w:hAnsi="Times New Roman" w:cs="Times New Roman"/>
          <w:sz w:val="24"/>
          <w:szCs w:val="24"/>
        </w:rPr>
        <w:t>,</w:t>
      </w:r>
      <w:r w:rsidR="006C4F5D" w:rsidRPr="00B367AE">
        <w:rPr>
          <w:rFonts w:ascii="Times New Roman" w:hAnsi="Times New Roman" w:cs="Times New Roman"/>
          <w:sz w:val="24"/>
          <w:szCs w:val="24"/>
        </w:rPr>
        <w:t xml:space="preserve"> is currently</w:t>
      </w:r>
      <w:r w:rsidR="006C4F5D">
        <w:rPr>
          <w:rFonts w:ascii="Times New Roman" w:hAnsi="Times New Roman" w:cs="Times New Roman"/>
          <w:sz w:val="24"/>
          <w:szCs w:val="24"/>
        </w:rPr>
        <w:t xml:space="preserve"> under review by</w:t>
      </w:r>
      <w:r w:rsidR="006C4F5D" w:rsidRPr="00B367AE">
        <w:rPr>
          <w:rFonts w:ascii="Times New Roman" w:hAnsi="Times New Roman" w:cs="Times New Roman"/>
          <w:sz w:val="24"/>
          <w:szCs w:val="24"/>
        </w:rPr>
        <w:t xml:space="preserve"> IEEE Transactions on Geoscience and Remote Sensing.</w:t>
      </w:r>
    </w:p>
    <w:p w14:paraId="07466101" w14:textId="77777777" w:rsidR="00414B2C" w:rsidRDefault="00414B2C" w:rsidP="00B367AE">
      <w:pPr>
        <w:rPr>
          <w:rFonts w:ascii="Times New Roman" w:hAnsi="Times New Roman" w:cs="Times New Roman"/>
          <w:sz w:val="24"/>
          <w:szCs w:val="24"/>
        </w:rPr>
      </w:pPr>
    </w:p>
    <w:p w14:paraId="61309C47" w14:textId="6CFC0C00" w:rsidR="006C4F5D" w:rsidRPr="00B367AE" w:rsidRDefault="00B90545" w:rsidP="00B367AE">
      <w:pPr>
        <w:rPr>
          <w:rFonts w:ascii="Times New Roman" w:hAnsi="Times New Roman" w:cs="Times New Roman"/>
          <w:sz w:val="24"/>
          <w:szCs w:val="24"/>
        </w:rPr>
      </w:pPr>
      <w:commentRangeStart w:id="40"/>
      <w:r>
        <w:rPr>
          <w:rFonts w:ascii="Times New Roman" w:hAnsi="Times New Roman" w:cs="Times New Roman"/>
          <w:sz w:val="24"/>
          <w:szCs w:val="24"/>
        </w:rPr>
        <w:t>This project</w:t>
      </w:r>
      <w:r w:rsidR="00E20037">
        <w:rPr>
          <w:rFonts w:ascii="Times New Roman" w:hAnsi="Times New Roman" w:cs="Times New Roman"/>
          <w:sz w:val="24"/>
          <w:szCs w:val="24"/>
        </w:rPr>
        <w:t xml:space="preserve"> </w:t>
      </w:r>
      <w:r w:rsidR="0050233A">
        <w:rPr>
          <w:rFonts w:ascii="Times New Roman" w:hAnsi="Times New Roman" w:cs="Times New Roman"/>
          <w:sz w:val="24"/>
          <w:szCs w:val="24"/>
        </w:rPr>
        <w:t xml:space="preserve">made me understand the charm of </w:t>
      </w:r>
      <w:r>
        <w:rPr>
          <w:rFonts w:ascii="Times New Roman" w:hAnsi="Times New Roman" w:cs="Times New Roman"/>
          <w:sz w:val="24"/>
          <w:szCs w:val="24"/>
        </w:rPr>
        <w:t xml:space="preserve">scientific research: </w:t>
      </w:r>
      <w:r w:rsidR="0050233A" w:rsidRPr="0050233A">
        <w:rPr>
          <w:rFonts w:ascii="Times New Roman" w:hAnsi="Times New Roman" w:cs="Times New Roman"/>
          <w:sz w:val="24"/>
          <w:szCs w:val="24"/>
        </w:rPr>
        <w:t>through careful analysis of existing problems, bold brainstorming and extensive experimentation</w:t>
      </w:r>
      <w:r w:rsidR="008877E1" w:rsidRPr="008877E1">
        <w:rPr>
          <w:rFonts w:ascii="Times New Roman" w:hAnsi="Times New Roman" w:cs="Times New Roman"/>
          <w:sz w:val="24"/>
          <w:szCs w:val="24"/>
        </w:rPr>
        <w:t xml:space="preserve">, we defeated all existing methods and achieved state-of-the-art results, thereby contributing to the entire computer </w:t>
      </w:r>
      <w:r w:rsidR="00C61852">
        <w:rPr>
          <w:rFonts w:ascii="Times New Roman" w:hAnsi="Times New Roman" w:cs="Times New Roman"/>
          <w:sz w:val="24"/>
          <w:szCs w:val="24"/>
        </w:rPr>
        <w:t xml:space="preserve">science </w:t>
      </w:r>
      <w:r w:rsidR="008877E1" w:rsidRPr="008877E1">
        <w:rPr>
          <w:rFonts w:ascii="Times New Roman" w:hAnsi="Times New Roman" w:cs="Times New Roman"/>
          <w:sz w:val="24"/>
          <w:szCs w:val="24"/>
        </w:rPr>
        <w:t>community.</w:t>
      </w:r>
      <w:r w:rsidR="0050233A">
        <w:rPr>
          <w:rFonts w:ascii="Times New Roman" w:hAnsi="Times New Roman" w:cs="Times New Roman"/>
          <w:sz w:val="24"/>
          <w:szCs w:val="24"/>
        </w:rPr>
        <w:t xml:space="preserve"> I felt deeply excited by this process. </w:t>
      </w:r>
      <w:r w:rsidR="00C61852">
        <w:rPr>
          <w:rFonts w:ascii="Times New Roman" w:hAnsi="Times New Roman" w:cs="Times New Roman"/>
          <w:sz w:val="24"/>
          <w:szCs w:val="24"/>
        </w:rPr>
        <w:t>In addition, I was</w:t>
      </w:r>
      <w:r w:rsidR="008877E1" w:rsidRPr="008877E1">
        <w:rPr>
          <w:rFonts w:ascii="Times New Roman" w:hAnsi="Times New Roman" w:cs="Times New Roman"/>
          <w:sz w:val="24"/>
          <w:szCs w:val="24"/>
        </w:rPr>
        <w:t xml:space="preserve"> deeply </w:t>
      </w:r>
      <w:r w:rsidR="008877E1" w:rsidRPr="008877E1">
        <w:rPr>
          <w:rFonts w:ascii="Times New Roman" w:hAnsi="Times New Roman" w:cs="Times New Roman"/>
          <w:sz w:val="24"/>
          <w:szCs w:val="24"/>
        </w:rPr>
        <w:lastRenderedPageBreak/>
        <w:t>impresse</w:t>
      </w:r>
      <w:r w:rsidR="00E20037">
        <w:rPr>
          <w:rFonts w:ascii="Times New Roman" w:hAnsi="Times New Roman" w:cs="Times New Roman"/>
          <w:sz w:val="24"/>
          <w:szCs w:val="24"/>
        </w:rPr>
        <w:t>d by the power of AI ​​models: A</w:t>
      </w:r>
      <w:r w:rsidR="008877E1" w:rsidRPr="008877E1">
        <w:rPr>
          <w:rFonts w:ascii="Times New Roman" w:hAnsi="Times New Roman" w:cs="Times New Roman"/>
          <w:sz w:val="24"/>
          <w:szCs w:val="24"/>
        </w:rPr>
        <w:t xml:space="preserve">fter careful engineering, the black box-like neural network can solve tasks far beyond the traditional algorithm's capabilities. I </w:t>
      </w:r>
      <w:r w:rsidR="00C61852">
        <w:rPr>
          <w:rFonts w:ascii="Times New Roman" w:hAnsi="Times New Roman" w:cs="Times New Roman"/>
          <w:sz w:val="24"/>
          <w:szCs w:val="24"/>
        </w:rPr>
        <w:t>had a strong belief</w:t>
      </w:r>
      <w:r w:rsidR="008877E1" w:rsidRPr="008877E1">
        <w:rPr>
          <w:rFonts w:ascii="Times New Roman" w:hAnsi="Times New Roman" w:cs="Times New Roman"/>
          <w:sz w:val="24"/>
          <w:szCs w:val="24"/>
        </w:rPr>
        <w:t xml:space="preserve"> that AI technology will profoundly affect our future life. This experience made me decide that I will </w:t>
      </w:r>
      <w:r w:rsidR="0050233A">
        <w:rPr>
          <w:rFonts w:ascii="Times New Roman" w:hAnsi="Times New Roman" w:cs="Times New Roman"/>
          <w:sz w:val="24"/>
          <w:szCs w:val="24"/>
        </w:rPr>
        <w:t>devote myself to</w:t>
      </w:r>
      <w:r w:rsidR="008877E1" w:rsidRPr="008877E1">
        <w:rPr>
          <w:rFonts w:ascii="Times New Roman" w:hAnsi="Times New Roman" w:cs="Times New Roman"/>
          <w:sz w:val="24"/>
          <w:szCs w:val="24"/>
        </w:rPr>
        <w:t xml:space="preserve"> AI research.</w:t>
      </w:r>
      <w:commentRangeEnd w:id="40"/>
      <w:r w:rsidR="00EC1053">
        <w:rPr>
          <w:rStyle w:val="CommentReference"/>
          <w:kern w:val="0"/>
        </w:rPr>
        <w:commentReference w:id="40"/>
      </w:r>
    </w:p>
    <w:p w14:paraId="44110CE7" w14:textId="77777777" w:rsidR="00B90545" w:rsidRDefault="00B90545" w:rsidP="00E73843">
      <w:pPr>
        <w:rPr>
          <w:rFonts w:ascii="Times New Roman" w:hAnsi="Times New Roman" w:cs="Times New Roman"/>
          <w:sz w:val="24"/>
          <w:szCs w:val="24"/>
        </w:rPr>
      </w:pPr>
    </w:p>
    <w:p w14:paraId="6FFA8972" w14:textId="070FBC03" w:rsidR="007B37CE" w:rsidRDefault="007B37CE" w:rsidP="00E73843">
      <w:pPr>
        <w:rPr>
          <w:rFonts w:ascii="Times New Roman" w:hAnsi="Times New Roman" w:cs="Times New Roman"/>
          <w:sz w:val="24"/>
          <w:szCs w:val="24"/>
        </w:rPr>
      </w:pPr>
      <w:commentRangeStart w:id="41"/>
      <w:r>
        <w:rPr>
          <w:rFonts w:ascii="Times New Roman" w:hAnsi="Times New Roman" w:cs="Times New Roman"/>
          <w:sz w:val="24"/>
          <w:szCs w:val="24"/>
        </w:rPr>
        <w:t>Later, from Jul. 2019 to Sep. 2019</w:t>
      </w:r>
      <w:r w:rsidR="006C4F5D" w:rsidRPr="000A6329">
        <w:rPr>
          <w:rFonts w:ascii="Times New Roman" w:hAnsi="Times New Roman" w:cs="Times New Roman"/>
          <w:sz w:val="24"/>
          <w:szCs w:val="24"/>
        </w:rPr>
        <w:t xml:space="preserve">, </w:t>
      </w:r>
      <w:r>
        <w:rPr>
          <w:rFonts w:ascii="Times New Roman" w:hAnsi="Times New Roman" w:cs="Times New Roman"/>
          <w:sz w:val="24"/>
          <w:szCs w:val="24"/>
        </w:rPr>
        <w:t xml:space="preserve">to get in touch with USA’s world leading computer science research and gather more experience, </w:t>
      </w:r>
      <w:r w:rsidR="006C4F5D" w:rsidRPr="000A6329">
        <w:rPr>
          <w:rFonts w:ascii="Times New Roman" w:hAnsi="Times New Roman" w:cs="Times New Roman"/>
          <w:sz w:val="24"/>
          <w:szCs w:val="24"/>
        </w:rPr>
        <w:t xml:space="preserve">I </w:t>
      </w:r>
      <w:r>
        <w:rPr>
          <w:rFonts w:ascii="Times New Roman" w:hAnsi="Times New Roman" w:cs="Times New Roman"/>
          <w:sz w:val="24"/>
          <w:szCs w:val="24"/>
        </w:rPr>
        <w:t>undertook an internship</w:t>
      </w:r>
      <w:r w:rsidR="006C4F5D" w:rsidRPr="000A6329">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Pr="007B37CE">
        <w:rPr>
          <w:rFonts w:ascii="Times New Roman" w:hAnsi="Times New Roman" w:cs="Times New Roman"/>
          <w:sz w:val="24"/>
          <w:szCs w:val="24"/>
        </w:rPr>
        <w:t>University of California, Los Angeles (UCLA)</w:t>
      </w:r>
      <w:r>
        <w:rPr>
          <w:rFonts w:ascii="Times New Roman" w:hAnsi="Times New Roman" w:cs="Times New Roman"/>
          <w:sz w:val="24"/>
          <w:szCs w:val="24"/>
        </w:rPr>
        <w:t>. I worked in</w:t>
      </w:r>
      <w:r w:rsidR="006C4F5D" w:rsidRPr="000A6329">
        <w:rPr>
          <w:rFonts w:ascii="Times New Roman" w:hAnsi="Times New Roman" w:cs="Times New Roman"/>
          <w:sz w:val="24"/>
          <w:szCs w:val="24"/>
        </w:rPr>
        <w:t xml:space="preserve"> </w:t>
      </w:r>
      <w:r w:rsidR="00164CA5">
        <w:rPr>
          <w:rFonts w:ascii="Times New Roman" w:hAnsi="Times New Roman" w:cs="Times New Roman"/>
          <w:sz w:val="24"/>
          <w:szCs w:val="24"/>
        </w:rPr>
        <w:t>XXX</w:t>
      </w:r>
      <w:r w:rsidR="006C4F5D" w:rsidRPr="000A6329">
        <w:rPr>
          <w:rFonts w:ascii="Times New Roman" w:hAnsi="Times New Roman" w:cs="Times New Roman"/>
          <w:sz w:val="24"/>
          <w:szCs w:val="24"/>
        </w:rPr>
        <w:t xml:space="preserve"> Lab under </w:t>
      </w:r>
      <w:r w:rsidR="006C4F5D">
        <w:rPr>
          <w:rFonts w:ascii="Times New Roman" w:hAnsi="Times New Roman" w:cs="Times New Roman"/>
          <w:sz w:val="24"/>
          <w:szCs w:val="24"/>
        </w:rPr>
        <w:t xml:space="preserve">the guidance of Prof. </w:t>
      </w:r>
      <w:r w:rsidR="00164CA5">
        <w:rPr>
          <w:rFonts w:ascii="Times New Roman" w:hAnsi="Times New Roman" w:cs="Times New Roman"/>
          <w:sz w:val="24"/>
          <w:szCs w:val="24"/>
        </w:rPr>
        <w:t>XXX</w:t>
      </w:r>
      <w:r>
        <w:rPr>
          <w:rFonts w:ascii="Times New Roman" w:hAnsi="Times New Roman" w:cs="Times New Roman"/>
          <w:sz w:val="24"/>
          <w:szCs w:val="24"/>
        </w:rPr>
        <w:t>,</w:t>
      </w:r>
      <w:r w:rsidR="00921BB1">
        <w:rPr>
          <w:rFonts w:ascii="Times New Roman" w:hAnsi="Times New Roman" w:cs="Times New Roman"/>
          <w:sz w:val="24"/>
          <w:szCs w:val="24"/>
        </w:rPr>
        <w:t xml:space="preserve"> and</w:t>
      </w:r>
      <w:r w:rsidR="006C4F5D">
        <w:rPr>
          <w:rFonts w:ascii="Times New Roman" w:hAnsi="Times New Roman" w:cs="Times New Roman"/>
          <w:sz w:val="24"/>
          <w:szCs w:val="24"/>
        </w:rPr>
        <w:t xml:space="preserve"> </w:t>
      </w:r>
      <w:r>
        <w:rPr>
          <w:rFonts w:ascii="Times New Roman" w:hAnsi="Times New Roman" w:cs="Times New Roman"/>
          <w:sz w:val="24"/>
          <w:szCs w:val="24"/>
        </w:rPr>
        <w:t xml:space="preserve">I </w:t>
      </w:r>
      <w:r w:rsidR="006C4F5D">
        <w:rPr>
          <w:rFonts w:ascii="Times New Roman" w:hAnsi="Times New Roman" w:cs="Times New Roman"/>
          <w:sz w:val="24"/>
          <w:szCs w:val="24"/>
        </w:rPr>
        <w:t xml:space="preserve">studied </w:t>
      </w:r>
      <w:r w:rsidR="00783081">
        <w:rPr>
          <w:rFonts w:ascii="Times New Roman" w:hAnsi="Times New Roman" w:cs="Times New Roman"/>
          <w:sz w:val="24"/>
          <w:szCs w:val="24"/>
        </w:rPr>
        <w:t xml:space="preserve">the application of </w:t>
      </w:r>
      <w:r w:rsidR="00D16FD3">
        <w:rPr>
          <w:rFonts w:ascii="Times New Roman" w:hAnsi="Times New Roman" w:cs="Times New Roman"/>
          <w:sz w:val="24"/>
          <w:szCs w:val="24"/>
        </w:rPr>
        <w:t>Graph Neural Network</w:t>
      </w:r>
      <w:r w:rsidR="006C4F5D">
        <w:rPr>
          <w:rFonts w:ascii="Times New Roman" w:hAnsi="Times New Roman" w:cs="Times New Roman"/>
          <w:sz w:val="24"/>
          <w:szCs w:val="24"/>
        </w:rPr>
        <w:t xml:space="preserve"> on </w:t>
      </w:r>
      <w:r w:rsidR="00783081">
        <w:rPr>
          <w:rFonts w:ascii="Times New Roman" w:hAnsi="Times New Roman" w:cs="Times New Roman"/>
          <w:sz w:val="24"/>
          <w:szCs w:val="24"/>
        </w:rPr>
        <w:t>long document modelling</w:t>
      </w:r>
      <w:r w:rsidR="006C4F5D">
        <w:rPr>
          <w:rFonts w:ascii="Times New Roman" w:hAnsi="Times New Roman" w:cs="Times New Roman"/>
          <w:sz w:val="24"/>
          <w:szCs w:val="24"/>
        </w:rPr>
        <w:t xml:space="preserve">. </w:t>
      </w:r>
      <w:r w:rsidR="00783081">
        <w:rPr>
          <w:rFonts w:ascii="Times New Roman" w:hAnsi="Times New Roman" w:cs="Times New Roman"/>
          <w:sz w:val="24"/>
          <w:szCs w:val="24"/>
        </w:rPr>
        <w:t xml:space="preserve">I showed that the state-of-the-art text encoder, Transformer, is equivalent to the Graph Attention Network (GAT) applied to a fully connected graph of words. </w:t>
      </w:r>
      <w:r w:rsidR="003D2FA4">
        <w:rPr>
          <w:rFonts w:ascii="Times New Roman" w:hAnsi="Times New Roman" w:cs="Times New Roman"/>
          <w:sz w:val="24"/>
          <w:szCs w:val="24"/>
        </w:rPr>
        <w:t>T</w:t>
      </w:r>
      <w:r w:rsidR="003D2FA4" w:rsidRPr="003D2FA4">
        <w:rPr>
          <w:rFonts w:ascii="Times New Roman" w:hAnsi="Times New Roman" w:cs="Times New Roman"/>
          <w:sz w:val="24"/>
          <w:szCs w:val="24"/>
        </w:rPr>
        <w:t>o apply Transformer to long document modeling, I reduced the memory consumption of the Transformer</w:t>
      </w:r>
      <w:r w:rsidR="001F7B24">
        <w:rPr>
          <w:rFonts w:ascii="Times New Roman" w:hAnsi="Times New Roman" w:cs="Times New Roman"/>
          <w:sz w:val="24"/>
          <w:szCs w:val="24"/>
        </w:rPr>
        <w:t xml:space="preserve"> via graph </w:t>
      </w:r>
      <w:proofErr w:type="spellStart"/>
      <w:r w:rsidR="001F7B24">
        <w:rPr>
          <w:rFonts w:ascii="Times New Roman" w:hAnsi="Times New Roman" w:cs="Times New Roman"/>
          <w:sz w:val="24"/>
          <w:szCs w:val="24"/>
        </w:rPr>
        <w:t>sparsification</w:t>
      </w:r>
      <w:proofErr w:type="spellEnd"/>
      <w:r w:rsidR="003D2FA4">
        <w:rPr>
          <w:rFonts w:ascii="Times New Roman" w:hAnsi="Times New Roman" w:cs="Times New Roman"/>
          <w:sz w:val="24"/>
          <w:szCs w:val="24"/>
        </w:rPr>
        <w:t xml:space="preserve">. </w:t>
      </w:r>
      <w:r w:rsidR="00C449C1">
        <w:rPr>
          <w:rFonts w:ascii="Times New Roman" w:hAnsi="Times New Roman" w:cs="Times New Roman"/>
          <w:sz w:val="24"/>
          <w:szCs w:val="24"/>
        </w:rPr>
        <w:t>Then</w:t>
      </w:r>
      <w:r w:rsidR="003D2FA4" w:rsidRPr="003D2FA4">
        <w:rPr>
          <w:rFonts w:ascii="Times New Roman" w:hAnsi="Times New Roman" w:cs="Times New Roman"/>
          <w:sz w:val="24"/>
          <w:szCs w:val="24"/>
        </w:rPr>
        <w:t>, to extend the model's receptive field and capture long-</w:t>
      </w:r>
      <w:r w:rsidR="003D2FA4">
        <w:rPr>
          <w:rFonts w:ascii="Times New Roman" w:hAnsi="Times New Roman" w:cs="Times New Roman"/>
          <w:sz w:val="24"/>
          <w:szCs w:val="24"/>
        </w:rPr>
        <w:t>range</w:t>
      </w:r>
      <w:r w:rsidR="003D2FA4" w:rsidRPr="003D2FA4">
        <w:rPr>
          <w:rFonts w:ascii="Times New Roman" w:hAnsi="Times New Roman" w:cs="Times New Roman"/>
          <w:sz w:val="24"/>
          <w:szCs w:val="24"/>
        </w:rPr>
        <w:t xml:space="preserve"> dependenc</w:t>
      </w:r>
      <w:r w:rsidR="003D2FA4">
        <w:rPr>
          <w:rFonts w:ascii="Times New Roman" w:hAnsi="Times New Roman" w:cs="Times New Roman"/>
          <w:sz w:val="24"/>
          <w:szCs w:val="24"/>
        </w:rPr>
        <w:t>y, we propose Sequential Edge P</w:t>
      </w:r>
      <w:r w:rsidR="003D2FA4" w:rsidRPr="003D2FA4">
        <w:rPr>
          <w:rFonts w:ascii="Times New Roman" w:hAnsi="Times New Roman" w:cs="Times New Roman"/>
          <w:sz w:val="24"/>
          <w:szCs w:val="24"/>
        </w:rPr>
        <w:t>ool</w:t>
      </w:r>
      <w:r w:rsidR="003D2FA4">
        <w:rPr>
          <w:rFonts w:ascii="Times New Roman" w:hAnsi="Times New Roman" w:cs="Times New Roman"/>
          <w:sz w:val="24"/>
          <w:szCs w:val="24"/>
        </w:rPr>
        <w:t>ing</w:t>
      </w:r>
      <w:r w:rsidR="002C08A0">
        <w:rPr>
          <w:rFonts w:ascii="Times New Roman" w:hAnsi="Times New Roman" w:cs="Times New Roman"/>
          <w:sz w:val="24"/>
          <w:szCs w:val="24"/>
        </w:rPr>
        <w:t xml:space="preserve"> (SEP)</w:t>
      </w:r>
      <w:r w:rsidR="003D2FA4">
        <w:rPr>
          <w:rFonts w:ascii="Times New Roman" w:hAnsi="Times New Roman" w:cs="Times New Roman"/>
          <w:sz w:val="24"/>
          <w:szCs w:val="24"/>
        </w:rPr>
        <w:t xml:space="preserve"> based on Edge Pooling, a graph pooling method</w:t>
      </w:r>
      <w:r w:rsidR="002C08A0">
        <w:rPr>
          <w:rFonts w:ascii="Times New Roman" w:hAnsi="Times New Roman" w:cs="Times New Roman"/>
          <w:sz w:val="24"/>
          <w:szCs w:val="24"/>
        </w:rPr>
        <w:t>. SEP</w:t>
      </w:r>
      <w:r w:rsidR="003D2FA4" w:rsidRPr="003D2FA4">
        <w:rPr>
          <w:rFonts w:ascii="Times New Roman" w:hAnsi="Times New Roman" w:cs="Times New Roman"/>
          <w:sz w:val="24"/>
          <w:szCs w:val="24"/>
        </w:rPr>
        <w:t xml:space="preserve"> </w:t>
      </w:r>
      <w:r w:rsidR="002C08A0">
        <w:rPr>
          <w:rFonts w:ascii="Times New Roman" w:hAnsi="Times New Roman" w:cs="Times New Roman"/>
          <w:sz w:val="24"/>
          <w:szCs w:val="24"/>
        </w:rPr>
        <w:t>merges</w:t>
      </w:r>
      <w:r w:rsidR="003D2FA4" w:rsidRPr="003D2FA4">
        <w:rPr>
          <w:rFonts w:ascii="Times New Roman" w:hAnsi="Times New Roman" w:cs="Times New Roman"/>
          <w:sz w:val="24"/>
          <w:szCs w:val="24"/>
        </w:rPr>
        <w:t xml:space="preserve"> </w:t>
      </w:r>
      <w:r w:rsidR="00F74471">
        <w:rPr>
          <w:rFonts w:ascii="Times New Roman" w:hAnsi="Times New Roman" w:cs="Times New Roman"/>
          <w:sz w:val="24"/>
          <w:szCs w:val="24"/>
        </w:rPr>
        <w:t>consecutive</w:t>
      </w:r>
      <w:r w:rsidR="003D2FA4" w:rsidRPr="003D2FA4">
        <w:rPr>
          <w:rFonts w:ascii="Times New Roman" w:hAnsi="Times New Roman" w:cs="Times New Roman"/>
          <w:sz w:val="24"/>
          <w:szCs w:val="24"/>
        </w:rPr>
        <w:t xml:space="preserve"> and semantically related words into a single node, preserving the structural information of </w:t>
      </w:r>
      <w:r w:rsidR="002C421B">
        <w:rPr>
          <w:rFonts w:ascii="Times New Roman" w:hAnsi="Times New Roman" w:cs="Times New Roman"/>
          <w:sz w:val="24"/>
          <w:szCs w:val="24"/>
        </w:rPr>
        <w:t xml:space="preserve">the text sequence </w:t>
      </w:r>
      <w:r w:rsidR="003D2FA4" w:rsidRPr="003D2FA4">
        <w:rPr>
          <w:rFonts w:ascii="Times New Roman" w:hAnsi="Times New Roman" w:cs="Times New Roman"/>
          <w:sz w:val="24"/>
          <w:szCs w:val="24"/>
        </w:rPr>
        <w:t>and produci</w:t>
      </w:r>
      <w:r w:rsidR="002B7F24">
        <w:rPr>
          <w:rFonts w:ascii="Times New Roman" w:hAnsi="Times New Roman" w:cs="Times New Roman"/>
          <w:sz w:val="24"/>
          <w:szCs w:val="24"/>
        </w:rPr>
        <w:t>ng an interpretable "parse tree</w:t>
      </w:r>
      <w:r w:rsidR="003D2FA4" w:rsidRPr="003D2FA4">
        <w:rPr>
          <w:rFonts w:ascii="Times New Roman" w:hAnsi="Times New Roman" w:cs="Times New Roman"/>
          <w:sz w:val="24"/>
          <w:szCs w:val="24"/>
        </w:rPr>
        <w:t>"</w:t>
      </w:r>
      <w:r w:rsidR="002B7F24">
        <w:rPr>
          <w:rFonts w:ascii="Times New Roman" w:hAnsi="Times New Roman" w:cs="Times New Roman"/>
          <w:sz w:val="24"/>
          <w:szCs w:val="24"/>
        </w:rPr>
        <w:t>.</w:t>
      </w:r>
      <w:r w:rsidR="00E8155A">
        <w:rPr>
          <w:rFonts w:ascii="Times New Roman" w:hAnsi="Times New Roman" w:cs="Times New Roman"/>
          <w:sz w:val="24"/>
          <w:szCs w:val="24"/>
        </w:rPr>
        <w:t xml:space="preserve"> Our method is competitive with the state-of-the</w:t>
      </w:r>
      <w:r w:rsidR="00882346">
        <w:rPr>
          <w:rFonts w:ascii="Times New Roman" w:hAnsi="Times New Roman" w:cs="Times New Roman"/>
          <w:sz w:val="24"/>
          <w:szCs w:val="24"/>
        </w:rPr>
        <w:t>-art methods</w:t>
      </w:r>
      <w:r w:rsidR="00E8155A">
        <w:rPr>
          <w:rFonts w:ascii="Times New Roman" w:hAnsi="Times New Roman" w:cs="Times New Roman"/>
          <w:sz w:val="24"/>
          <w:szCs w:val="24"/>
        </w:rPr>
        <w:t xml:space="preserve"> on document classification </w:t>
      </w:r>
      <w:r w:rsidR="00882346">
        <w:rPr>
          <w:rFonts w:ascii="Times New Roman" w:hAnsi="Times New Roman" w:cs="Times New Roman"/>
          <w:sz w:val="24"/>
          <w:szCs w:val="24"/>
        </w:rPr>
        <w:t>datasets</w:t>
      </w:r>
      <w:r w:rsidR="00E8155A">
        <w:rPr>
          <w:rFonts w:ascii="Times New Roman" w:hAnsi="Times New Roman" w:cs="Times New Roman"/>
          <w:sz w:val="24"/>
          <w:szCs w:val="24"/>
        </w:rPr>
        <w:t>.</w:t>
      </w:r>
      <w:r w:rsidR="006C4F5D" w:rsidRPr="0045128F">
        <w:rPr>
          <w:rFonts w:ascii="Times New Roman" w:hAnsi="Times New Roman" w:cs="Times New Roman"/>
          <w:sz w:val="24"/>
          <w:szCs w:val="24"/>
        </w:rPr>
        <w:t xml:space="preserve"> </w:t>
      </w:r>
      <w:r w:rsidR="003E03A6">
        <w:rPr>
          <w:rFonts w:ascii="Times New Roman" w:hAnsi="Times New Roman" w:cs="Times New Roman"/>
          <w:sz w:val="24"/>
          <w:szCs w:val="24"/>
        </w:rPr>
        <w:t>This project introduced me to the amazing field of natural language processing (NLP), which has become my major research interests.</w:t>
      </w:r>
      <w:commentRangeEnd w:id="41"/>
      <w:r w:rsidR="00EC1053">
        <w:rPr>
          <w:rStyle w:val="CommentReference"/>
          <w:kern w:val="0"/>
        </w:rPr>
        <w:commentReference w:id="41"/>
      </w:r>
    </w:p>
    <w:p w14:paraId="061BF060" w14:textId="77777777" w:rsidR="007B37CE" w:rsidRDefault="007B37CE" w:rsidP="00E73843">
      <w:pPr>
        <w:rPr>
          <w:rFonts w:ascii="Times New Roman" w:hAnsi="Times New Roman" w:cs="Times New Roman"/>
          <w:sz w:val="24"/>
          <w:szCs w:val="24"/>
        </w:rPr>
      </w:pPr>
    </w:p>
    <w:p w14:paraId="4DC1D4FD" w14:textId="5454EF14" w:rsidR="006C4F5D" w:rsidRDefault="00882346" w:rsidP="0006402A">
      <w:pPr>
        <w:rPr>
          <w:rFonts w:ascii="Times New Roman" w:hAnsi="Times New Roman" w:cs="Times New Roman"/>
          <w:sz w:val="24"/>
          <w:szCs w:val="24"/>
        </w:rPr>
      </w:pPr>
      <w:commentRangeStart w:id="42"/>
      <w:r w:rsidRPr="00882346">
        <w:rPr>
          <w:rFonts w:ascii="Times New Roman" w:hAnsi="Times New Roman" w:cs="Times New Roman"/>
          <w:sz w:val="24"/>
          <w:szCs w:val="24"/>
        </w:rPr>
        <w:t xml:space="preserve">Currently, I </w:t>
      </w:r>
      <w:r w:rsidR="00B863EA">
        <w:rPr>
          <w:rFonts w:ascii="Times New Roman" w:hAnsi="Times New Roman" w:cs="Times New Roman"/>
          <w:sz w:val="24"/>
          <w:szCs w:val="24"/>
        </w:rPr>
        <w:t xml:space="preserve">am </w:t>
      </w:r>
      <w:r w:rsidRPr="00882346">
        <w:rPr>
          <w:rFonts w:ascii="Times New Roman" w:hAnsi="Times New Roman" w:cs="Times New Roman"/>
          <w:sz w:val="24"/>
          <w:szCs w:val="24"/>
        </w:rPr>
        <w:t>work</w:t>
      </w:r>
      <w:r w:rsidR="00B863EA">
        <w:rPr>
          <w:rFonts w:ascii="Times New Roman" w:hAnsi="Times New Roman" w:cs="Times New Roman"/>
          <w:sz w:val="24"/>
          <w:szCs w:val="24"/>
        </w:rPr>
        <w:t>ing</w:t>
      </w:r>
      <w:r w:rsidRPr="00882346">
        <w:rPr>
          <w:rFonts w:ascii="Times New Roman" w:hAnsi="Times New Roman" w:cs="Times New Roman"/>
          <w:sz w:val="24"/>
          <w:szCs w:val="24"/>
        </w:rPr>
        <w:t xml:space="preserve"> in the ML group </w:t>
      </w:r>
      <w:r w:rsidR="007D5E02">
        <w:rPr>
          <w:rFonts w:ascii="Times New Roman" w:hAnsi="Times New Roman" w:cs="Times New Roman"/>
          <w:sz w:val="24"/>
          <w:szCs w:val="24"/>
        </w:rPr>
        <w:t xml:space="preserve">of MSRA </w:t>
      </w:r>
      <w:r w:rsidRPr="00882346">
        <w:rPr>
          <w:rFonts w:ascii="Times New Roman" w:hAnsi="Times New Roman" w:cs="Times New Roman"/>
          <w:sz w:val="24"/>
          <w:szCs w:val="24"/>
        </w:rPr>
        <w:t>and study</w:t>
      </w:r>
      <w:r w:rsidR="007D5E02">
        <w:rPr>
          <w:rFonts w:ascii="Times New Roman" w:hAnsi="Times New Roman" w:cs="Times New Roman"/>
          <w:sz w:val="24"/>
          <w:szCs w:val="24"/>
        </w:rPr>
        <w:t>ing</w:t>
      </w:r>
      <w:r w:rsidRPr="00882346">
        <w:rPr>
          <w:rFonts w:ascii="Times New Roman" w:hAnsi="Times New Roman" w:cs="Times New Roman"/>
          <w:sz w:val="24"/>
          <w:szCs w:val="24"/>
        </w:rPr>
        <w:t xml:space="preserve"> transfer learning from Transformer-based NMT models to general language understanding.</w:t>
      </w:r>
      <w:r>
        <w:rPr>
          <w:rFonts w:ascii="Times New Roman" w:hAnsi="Times New Roman" w:cs="Times New Roman"/>
          <w:sz w:val="24"/>
          <w:szCs w:val="24"/>
        </w:rPr>
        <w:t xml:space="preserve"> </w:t>
      </w:r>
      <w:r w:rsidR="00685646">
        <w:rPr>
          <w:rFonts w:ascii="Times New Roman" w:hAnsi="Times New Roman" w:cs="Times New Roman"/>
          <w:sz w:val="24"/>
          <w:szCs w:val="24"/>
        </w:rPr>
        <w:t xml:space="preserve">After obtaining my B.S. degree, </w:t>
      </w:r>
      <w:r w:rsidR="006C4F5D" w:rsidRPr="001F531C">
        <w:rPr>
          <w:rFonts w:ascii="Times New Roman" w:hAnsi="Times New Roman" w:cs="Times New Roman"/>
          <w:sz w:val="24"/>
          <w:szCs w:val="24"/>
        </w:rPr>
        <w:t xml:space="preserve">I </w:t>
      </w:r>
      <w:r w:rsidR="006C4F5D">
        <w:rPr>
          <w:rFonts w:ascii="Times New Roman" w:hAnsi="Times New Roman" w:cs="Times New Roman"/>
          <w:sz w:val="24"/>
          <w:szCs w:val="24"/>
        </w:rPr>
        <w:t xml:space="preserve">aspire to conduct research on </w:t>
      </w:r>
      <w:r w:rsidR="0064156C">
        <w:rPr>
          <w:rFonts w:ascii="Times New Roman" w:hAnsi="Times New Roman" w:cs="Times New Roman"/>
          <w:sz w:val="24"/>
          <w:szCs w:val="24"/>
        </w:rPr>
        <w:t>AI</w:t>
      </w:r>
      <w:r w:rsidR="00685646">
        <w:rPr>
          <w:rFonts w:ascii="Times New Roman" w:hAnsi="Times New Roman" w:cs="Times New Roman"/>
          <w:sz w:val="24"/>
          <w:szCs w:val="24"/>
        </w:rPr>
        <w:t xml:space="preserve"> and</w:t>
      </w:r>
      <w:r w:rsidR="006C4F5D">
        <w:rPr>
          <w:rFonts w:ascii="Times New Roman" w:hAnsi="Times New Roman" w:cs="Times New Roman"/>
          <w:sz w:val="24"/>
          <w:szCs w:val="24"/>
        </w:rPr>
        <w:t xml:space="preserve"> especially </w:t>
      </w:r>
      <w:r w:rsidR="0064156C">
        <w:rPr>
          <w:rFonts w:ascii="Times New Roman" w:hAnsi="Times New Roman" w:cs="Times New Roman"/>
          <w:sz w:val="24"/>
          <w:szCs w:val="24"/>
        </w:rPr>
        <w:t>NLP</w:t>
      </w:r>
      <w:r w:rsidR="006C4F5D">
        <w:rPr>
          <w:rFonts w:ascii="Times New Roman" w:hAnsi="Times New Roman" w:cs="Times New Roman"/>
          <w:sz w:val="24"/>
          <w:szCs w:val="24"/>
        </w:rPr>
        <w:t xml:space="preserve">. </w:t>
      </w:r>
      <w:r w:rsidR="003E03A6" w:rsidRPr="003E03A6">
        <w:rPr>
          <w:rFonts w:ascii="Times New Roman" w:hAnsi="Times New Roman" w:cs="Times New Roman"/>
          <w:sz w:val="24"/>
          <w:szCs w:val="24"/>
        </w:rPr>
        <w:t>I am particularly interested in multi</w:t>
      </w:r>
      <w:r w:rsidR="003E03A6">
        <w:rPr>
          <w:rFonts w:ascii="Times New Roman" w:hAnsi="Times New Roman" w:cs="Times New Roman"/>
          <w:sz w:val="24"/>
          <w:szCs w:val="24"/>
        </w:rPr>
        <w:t>-task</w:t>
      </w:r>
      <w:r w:rsidR="003E03A6" w:rsidRPr="003E03A6">
        <w:rPr>
          <w:rFonts w:ascii="Times New Roman" w:hAnsi="Times New Roman" w:cs="Times New Roman"/>
          <w:sz w:val="24"/>
          <w:szCs w:val="24"/>
        </w:rPr>
        <w:t xml:space="preserve"> models that can </w:t>
      </w:r>
      <w:r w:rsidR="003E03A6">
        <w:rPr>
          <w:rFonts w:ascii="Times New Roman" w:hAnsi="Times New Roman" w:cs="Times New Roman"/>
          <w:sz w:val="24"/>
          <w:szCs w:val="24"/>
        </w:rPr>
        <w:t>serve</w:t>
      </w:r>
      <w:r w:rsidR="003E03A6" w:rsidRPr="003E03A6">
        <w:rPr>
          <w:rFonts w:ascii="Times New Roman" w:hAnsi="Times New Roman" w:cs="Times New Roman"/>
          <w:sz w:val="24"/>
          <w:szCs w:val="24"/>
        </w:rPr>
        <w:t xml:space="preserve"> as a unified language understanding and generation framework. Current methods (such as BERT and the latest T5) are working towards this goal, but I believe that </w:t>
      </w:r>
      <w:r w:rsidR="003E03A6">
        <w:rPr>
          <w:rFonts w:ascii="Times New Roman" w:hAnsi="Times New Roman" w:cs="Times New Roman"/>
          <w:sz w:val="24"/>
          <w:szCs w:val="24"/>
        </w:rPr>
        <w:t>the s</w:t>
      </w:r>
      <w:r w:rsidR="003E03A6" w:rsidRPr="003E03A6">
        <w:rPr>
          <w:rFonts w:ascii="Times New Roman" w:hAnsi="Times New Roman" w:cs="Times New Roman"/>
          <w:sz w:val="24"/>
          <w:szCs w:val="24"/>
        </w:rPr>
        <w:t>calability and versatility</w:t>
      </w:r>
      <w:r w:rsidR="003E03A6">
        <w:rPr>
          <w:rFonts w:ascii="Times New Roman" w:hAnsi="Times New Roman" w:cs="Times New Roman"/>
          <w:sz w:val="24"/>
          <w:szCs w:val="24"/>
        </w:rPr>
        <w:t xml:space="preserve"> of </w:t>
      </w:r>
      <w:r w:rsidR="003E03A6" w:rsidRPr="003E03A6">
        <w:rPr>
          <w:rFonts w:ascii="Times New Roman" w:hAnsi="Times New Roman" w:cs="Times New Roman"/>
          <w:sz w:val="24"/>
          <w:szCs w:val="24"/>
        </w:rPr>
        <w:t>these models can be furthe</w:t>
      </w:r>
      <w:r w:rsidR="003E03A6">
        <w:rPr>
          <w:rFonts w:ascii="Times New Roman" w:hAnsi="Times New Roman" w:cs="Times New Roman"/>
          <w:sz w:val="24"/>
          <w:szCs w:val="24"/>
        </w:rPr>
        <w:t xml:space="preserve">r improved. I’m also interested in the interpretability of NLP models and </w:t>
      </w:r>
      <w:r w:rsidR="0064156C">
        <w:rPr>
          <w:rFonts w:ascii="Times New Roman" w:hAnsi="Times New Roman" w:cs="Times New Roman"/>
          <w:sz w:val="24"/>
          <w:szCs w:val="24"/>
        </w:rPr>
        <w:t>common</w:t>
      </w:r>
      <w:r w:rsidR="003E03A6">
        <w:rPr>
          <w:rFonts w:ascii="Times New Roman" w:hAnsi="Times New Roman" w:cs="Times New Roman"/>
          <w:sz w:val="24"/>
          <w:szCs w:val="24"/>
        </w:rPr>
        <w:t>sense reasoning</w:t>
      </w:r>
      <w:r w:rsidR="006C4F5D" w:rsidRPr="001F531C">
        <w:rPr>
          <w:rFonts w:ascii="Times New Roman" w:hAnsi="Times New Roman" w:cs="Times New Roman"/>
          <w:sz w:val="24"/>
          <w:szCs w:val="24"/>
        </w:rPr>
        <w:t>.</w:t>
      </w:r>
      <w:commentRangeEnd w:id="42"/>
      <w:r w:rsidR="00D20259">
        <w:rPr>
          <w:rStyle w:val="CommentReference"/>
          <w:kern w:val="0"/>
        </w:rPr>
        <w:commentReference w:id="42"/>
      </w:r>
    </w:p>
    <w:p w14:paraId="02A9309F" w14:textId="77777777" w:rsidR="006C4F5D" w:rsidRDefault="006C4F5D" w:rsidP="00E73843">
      <w:pPr>
        <w:rPr>
          <w:rFonts w:ascii="Times New Roman" w:hAnsi="Times New Roman" w:cs="Times New Roman"/>
          <w:sz w:val="24"/>
          <w:szCs w:val="24"/>
        </w:rPr>
      </w:pPr>
    </w:p>
    <w:p w14:paraId="2FBB0866" w14:textId="26A7F675" w:rsidR="006C4F5D" w:rsidRPr="00E73843" w:rsidRDefault="003E03A6" w:rsidP="003E03A6">
      <w:pPr>
        <w:rPr>
          <w:rFonts w:cs="Times New Roman"/>
        </w:rPr>
      </w:pPr>
      <w:commentRangeStart w:id="43"/>
      <w:r>
        <w:rPr>
          <w:rFonts w:ascii="Times New Roman" w:hAnsi="Times New Roman" w:cs="Times New Roman" w:hint="eastAsia"/>
          <w:sz w:val="24"/>
          <w:szCs w:val="24"/>
        </w:rPr>
        <w:t>I</w:t>
      </w:r>
      <w:r>
        <w:rPr>
          <w:rFonts w:ascii="Times New Roman" w:hAnsi="Times New Roman" w:cs="Times New Roman"/>
          <w:sz w:val="24"/>
          <w:szCs w:val="24"/>
        </w:rPr>
        <w:t xml:space="preserve"> am interested in your XXX project because of your world’s top research and computation resources. I am especially interested in Prof. XXX because XXX. I am excited by the prospect of learning from and contributing to this excellent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and I appreciate your consideration of my application.</w:t>
      </w:r>
      <w:commentRangeEnd w:id="43"/>
      <w:r w:rsidR="00D20259">
        <w:rPr>
          <w:rStyle w:val="CommentReference"/>
          <w:kern w:val="0"/>
        </w:rPr>
        <w:commentReference w:id="43"/>
      </w:r>
    </w:p>
    <w:sectPr w:rsidR="006C4F5D" w:rsidRPr="00E73843" w:rsidSect="00F2522E">
      <w:headerReference w:type="default" r:id="rId10"/>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04D0C3A0" w14:textId="7AE34350" w:rsidR="00CE095F" w:rsidRDefault="00CE095F">
      <w:pPr>
        <w:pStyle w:val="CommentText"/>
      </w:pPr>
      <w:r>
        <w:rPr>
          <w:rStyle w:val="CommentReference"/>
        </w:rPr>
        <w:annotationRef/>
      </w:r>
      <w:r>
        <w:t xml:space="preserve">I am not sure what is your primary goal, is it master or </w:t>
      </w:r>
      <w:proofErr w:type="spellStart"/>
      <w:proofErr w:type="gramStart"/>
      <w:r>
        <w:t>phd</w:t>
      </w:r>
      <w:proofErr w:type="spellEnd"/>
      <w:r>
        <w:t>,.</w:t>
      </w:r>
      <w:proofErr w:type="gramEnd"/>
      <w:r>
        <w:t xml:space="preserve"> Make sure you </w:t>
      </w:r>
      <w:r w:rsidR="003B476E">
        <w:t>express this clearly.</w:t>
      </w:r>
      <w:r w:rsidR="003366D6">
        <w:t xml:space="preserve"> Do not say you want to settle with a MS degree if you have the intension for </w:t>
      </w:r>
      <w:proofErr w:type="spellStart"/>
      <w:r w:rsidR="003366D6">
        <w:t>Phd</w:t>
      </w:r>
      <w:proofErr w:type="spellEnd"/>
      <w:r w:rsidR="003366D6">
        <w:t>, and actually have a good GPA and experience.</w:t>
      </w:r>
    </w:p>
  </w:comment>
  <w:comment w:id="17" w:author="Author" w:initials="A">
    <w:p w14:paraId="4666958E" w14:textId="778E6244" w:rsidR="00AB28FB" w:rsidRDefault="00AB28FB">
      <w:pPr>
        <w:pStyle w:val="CommentText"/>
      </w:pPr>
      <w:r>
        <w:rPr>
          <w:rStyle w:val="CommentReference"/>
        </w:rPr>
        <w:annotationRef/>
      </w:r>
      <w:r>
        <w:t>I am not sure if the group name is important here, get rid of it if it is not essential.</w:t>
      </w:r>
    </w:p>
  </w:comment>
  <w:comment w:id="29" w:author="Author" w:initials="A">
    <w:p w14:paraId="153648E7" w14:textId="1DF74E3F" w:rsidR="00AB28FB" w:rsidRDefault="00AB28FB">
      <w:pPr>
        <w:pStyle w:val="CommentText"/>
      </w:pPr>
      <w:r>
        <w:rPr>
          <w:rStyle w:val="CommentReference"/>
        </w:rPr>
        <w:annotationRef/>
      </w:r>
      <w:r>
        <w:t>Is this the name of the website?</w:t>
      </w:r>
    </w:p>
  </w:comment>
  <w:comment w:id="32" w:author="Author" w:initials="A">
    <w:p w14:paraId="4FEBB9D1" w14:textId="51044D15" w:rsidR="00942B46" w:rsidRDefault="00942B46">
      <w:pPr>
        <w:pStyle w:val="CommentText"/>
      </w:pPr>
      <w:r>
        <w:rPr>
          <w:rStyle w:val="CommentReference"/>
        </w:rPr>
        <w:annotationRef/>
      </w:r>
      <w:r>
        <w:t>The link between the official dataset</w:t>
      </w:r>
      <w:r w:rsidR="00EC1053">
        <w:t xml:space="preserve"> and the search engine is not clear to me… maybe it is clear to people in your field, regardless you should make the relationship clear and </w:t>
      </w:r>
      <w:proofErr w:type="spellStart"/>
      <w:r w:rsidR="00EC1053">
        <w:t>consice</w:t>
      </w:r>
      <w:proofErr w:type="spellEnd"/>
      <w:r w:rsidR="00EC1053">
        <w:t>.</w:t>
      </w:r>
    </w:p>
  </w:comment>
  <w:comment w:id="38" w:author="Author" w:initials="A">
    <w:p w14:paraId="2D0DF985" w14:textId="6A9E0C2C" w:rsidR="00EC1053" w:rsidRDefault="00EC1053">
      <w:pPr>
        <w:pStyle w:val="CommentText"/>
      </w:pPr>
      <w:r>
        <w:rPr>
          <w:rStyle w:val="CommentReference"/>
        </w:rPr>
        <w:annotationRef/>
      </w:r>
      <w:r>
        <w:t>These two paragraphs are too short by themselves and are logically very closely related, I recommend you to merge them.</w:t>
      </w:r>
    </w:p>
  </w:comment>
  <w:comment w:id="39" w:author="Author" w:initials="A">
    <w:p w14:paraId="4C45D910" w14:textId="2D64E3CD" w:rsidR="00EC1053" w:rsidRDefault="00EC1053">
      <w:pPr>
        <w:pStyle w:val="CommentText"/>
      </w:pPr>
      <w:r>
        <w:rPr>
          <w:rStyle w:val="CommentReference"/>
        </w:rPr>
        <w:annotationRef/>
      </w:r>
      <w:r>
        <w:t>Again, if this is not a student that is currently known to the professor or the administrator in the program you are applying to, do not mention it. It is a big distraction from your main point, which is how did this experience enrich/ enhance your background and what did you learn.</w:t>
      </w:r>
    </w:p>
  </w:comment>
  <w:comment w:id="40" w:author="Author" w:initials="A">
    <w:p w14:paraId="1283EC05" w14:textId="5C7C8CAF" w:rsidR="00EC1053" w:rsidRDefault="00EC1053">
      <w:pPr>
        <w:pStyle w:val="CommentText"/>
      </w:pPr>
      <w:r>
        <w:rPr>
          <w:rStyle w:val="CommentReference"/>
        </w:rPr>
        <w:annotationRef/>
      </w:r>
      <w:r>
        <w:t xml:space="preserve">This paragraph is a summary of your experience and thoughts of last paragraph. This means you should merge them together. Try to write a comprehensive paragraph describing your experience and then </w:t>
      </w:r>
      <w:r w:rsidR="00E964E1">
        <w:rPr>
          <w:noProof/>
        </w:rPr>
        <w:t>your thoughts. Then if</w:t>
      </w:r>
      <w:r w:rsidR="00E964E1">
        <w:rPr>
          <w:noProof/>
        </w:rPr>
        <w:t xml:space="preserve"> you want</w:t>
      </w:r>
      <w:r w:rsidR="00E964E1">
        <w:rPr>
          <w:noProof/>
        </w:rPr>
        <w:t xml:space="preserve"> we can work to make it more focused and concise.</w:t>
      </w:r>
      <w:r w:rsidR="00E964E1">
        <w:rPr>
          <w:noProof/>
        </w:rPr>
        <w:t xml:space="preserve"> </w:t>
      </w:r>
      <w:r>
        <w:t xml:space="preserve"> </w:t>
      </w:r>
    </w:p>
  </w:comment>
  <w:comment w:id="41" w:author="Author" w:initials="A">
    <w:p w14:paraId="3B114260" w14:textId="168DE77E" w:rsidR="00EC1053" w:rsidRDefault="00EC1053">
      <w:pPr>
        <w:pStyle w:val="CommentText"/>
      </w:pPr>
      <w:r>
        <w:rPr>
          <w:rStyle w:val="CommentReference"/>
        </w:rPr>
        <w:annotationRef/>
      </w:r>
      <w:r>
        <w:t xml:space="preserve">This is the paragraph you want to enhance. The main reason is people in the program you are applying will have a better chance to know these lab and people </w:t>
      </w:r>
      <w:r w:rsidR="00D20259">
        <w:t xml:space="preserve">and the project. This will give them a better understanding of exactly what you did and how capable you are. Ideally make this one longer and put more thought into what were the challenges and what you gained from this experience. </w:t>
      </w:r>
    </w:p>
  </w:comment>
  <w:comment w:id="42" w:author="Author" w:initials="A">
    <w:p w14:paraId="2464B4E3" w14:textId="50FE7730" w:rsidR="00D20259" w:rsidRDefault="00D20259">
      <w:pPr>
        <w:pStyle w:val="CommentText"/>
      </w:pPr>
      <w:r>
        <w:rPr>
          <w:rStyle w:val="CommentReference"/>
        </w:rPr>
        <w:annotationRef/>
      </w:r>
      <w:r>
        <w:t xml:space="preserve">You need to be careful or be thoughtful about the length of your different topics, more specifically here: the balance between AI and NLP. Your current </w:t>
      </w:r>
      <w:proofErr w:type="spellStart"/>
      <w:r>
        <w:t>SoP</w:t>
      </w:r>
      <w:proofErr w:type="spellEnd"/>
      <w:r>
        <w:t xml:space="preserve"> reads like you mainly interested in AI but also have some experience in NLP. If this is your intension, then work on improving the content and keep the length. Otherwise, if you actually interested about the same in AI and NLP, this is way too short! Professor in NLP will mostly likely not consider you as their candidate.</w:t>
      </w:r>
    </w:p>
  </w:comment>
  <w:comment w:id="43" w:author="Author" w:initials="A">
    <w:p w14:paraId="53B8093F" w14:textId="10AF8159" w:rsidR="00D20259" w:rsidRDefault="00D20259">
      <w:pPr>
        <w:pStyle w:val="CommentText"/>
        <w:rPr>
          <w:rStyle w:val="CommentReference"/>
        </w:rPr>
      </w:pPr>
      <w:r>
        <w:rPr>
          <w:rStyle w:val="CommentReference"/>
        </w:rPr>
        <w:annotationRef/>
      </w:r>
      <w:r>
        <w:rPr>
          <w:rStyle w:val="CommentReference"/>
        </w:rPr>
        <w:t xml:space="preserve">Over all, you have a good arrangement but need to pay attention to balance your content. You also have a long road to fix your expression and grammar. I tried to help you with it in the beginning, but realized that you have to first work on the overall organization and balance of paragraphs. </w:t>
      </w:r>
    </w:p>
    <w:p w14:paraId="67E8A338" w14:textId="16E9337B" w:rsidR="00D20259" w:rsidRDefault="00D20259">
      <w:pPr>
        <w:pStyle w:val="CommentText"/>
      </w:pPr>
      <w:r>
        <w:rPr>
          <w:rStyle w:val="CommentReference"/>
        </w:rPr>
        <w:t>You</w:t>
      </w:r>
      <w:r w:rsidR="00386A81">
        <w:rPr>
          <w:rStyle w:val="CommentReference"/>
        </w:rPr>
        <w:t>r advantage is you have relatively strong background, which cannot be enhanced in a short term. All you have to do now is to think hard how you want to organize your experience to best serve your purpose. This is not easy, but it is way less time consuming than getting a good background.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0C3A0" w15:done="0"/>
  <w15:commentEx w15:paraId="4666958E" w15:done="0"/>
  <w15:commentEx w15:paraId="153648E7" w15:done="0"/>
  <w15:commentEx w15:paraId="4FEBB9D1" w15:done="0"/>
  <w15:commentEx w15:paraId="2D0DF985" w15:done="0"/>
  <w15:commentEx w15:paraId="4C45D910" w15:done="0"/>
  <w15:commentEx w15:paraId="1283EC05" w15:done="0"/>
  <w15:commentEx w15:paraId="3B114260" w15:done="0"/>
  <w15:commentEx w15:paraId="2464B4E3" w15:done="0"/>
  <w15:commentEx w15:paraId="67E8A33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CE05B" w14:textId="77777777" w:rsidR="00E964E1" w:rsidRDefault="00E964E1" w:rsidP="005F328E">
      <w:pPr>
        <w:rPr>
          <w:rFonts w:cs="Times New Roman"/>
        </w:rPr>
      </w:pPr>
      <w:r>
        <w:rPr>
          <w:rFonts w:cs="Times New Roman"/>
        </w:rPr>
        <w:separator/>
      </w:r>
    </w:p>
  </w:endnote>
  <w:endnote w:type="continuationSeparator" w:id="0">
    <w:p w14:paraId="66D62EF6" w14:textId="77777777" w:rsidR="00E964E1" w:rsidRDefault="00E964E1" w:rsidP="005F328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AF1EF" w14:textId="77777777" w:rsidR="00E964E1" w:rsidRDefault="00E964E1" w:rsidP="005F328E">
      <w:pPr>
        <w:rPr>
          <w:rFonts w:cs="Times New Roman"/>
        </w:rPr>
      </w:pPr>
      <w:r>
        <w:rPr>
          <w:rFonts w:cs="Times New Roman"/>
        </w:rPr>
        <w:separator/>
      </w:r>
    </w:p>
  </w:footnote>
  <w:footnote w:type="continuationSeparator" w:id="0">
    <w:p w14:paraId="255688D1" w14:textId="77777777" w:rsidR="00E964E1" w:rsidRDefault="00E964E1" w:rsidP="005F328E">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88E4" w14:textId="77777777" w:rsidR="006C4F5D" w:rsidRPr="00AB00F5" w:rsidRDefault="006C4F5D" w:rsidP="00AB00F5">
    <w:pPr>
      <w:widowControl/>
      <w:adjustRightInd w:val="0"/>
      <w:snapToGrid w:val="0"/>
      <w:spacing w:before="240" w:after="60"/>
      <w:jc w:val="center"/>
      <w:outlineLvl w:val="0"/>
      <w:rPr>
        <w:rFonts w:ascii="Times New Roman" w:hAnsi="Times New Roman" w:cs="Times New Roman"/>
        <w:b/>
        <w:bCs/>
        <w:kern w:val="0"/>
        <w:sz w:val="24"/>
        <w:szCs w:val="24"/>
      </w:rPr>
    </w:pPr>
    <w:r w:rsidRPr="00677F5A">
      <w:rPr>
        <w:rFonts w:ascii="Times New Roman" w:hAnsi="Times New Roman" w:cs="Times New Roman"/>
        <w:b/>
        <w:bCs/>
        <w:kern w:val="0"/>
        <w:sz w:val="24"/>
        <w:szCs w:val="24"/>
      </w:rPr>
      <w:t>Statement of Purpose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20BE"/>
    <w:multiLevelType w:val="hybridMultilevel"/>
    <w:tmpl w:val="6D8CF556"/>
    <w:lvl w:ilvl="0" w:tplc="55B2F6C4">
      <w:start w:val="1"/>
      <w:numFmt w:val="decimal"/>
      <w:lvlText w:val="%1）"/>
      <w:lvlJc w:val="left"/>
      <w:pPr>
        <w:ind w:left="345" w:hanging="3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FB324D0"/>
    <w:multiLevelType w:val="hybridMultilevel"/>
    <w:tmpl w:val="10F60182"/>
    <w:lvl w:ilvl="0" w:tplc="466AB292">
      <w:start w:val="1"/>
      <w:numFmt w:val="decimal"/>
      <w:lvlText w:val="%1）"/>
      <w:lvlJc w:val="left"/>
      <w:pPr>
        <w:ind w:left="345" w:hanging="3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B147064"/>
    <w:multiLevelType w:val="hybridMultilevel"/>
    <w:tmpl w:val="15EC53F0"/>
    <w:lvl w:ilvl="0" w:tplc="CBC0208C">
      <w:start w:val="1"/>
      <w:numFmt w:val="decimal"/>
      <w:lvlText w:val="%1）"/>
      <w:lvlJc w:val="left"/>
      <w:pPr>
        <w:ind w:left="345" w:hanging="3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embedSystemFonts/>
  <w:bordersDoNotSurroundHeader/>
  <w:bordersDoNotSurroundFooter/>
  <w:proofState w:spelling="clean" w:grammar="clean"/>
  <w:trackRevisions/>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EE1"/>
    <w:rsid w:val="00001A36"/>
    <w:rsid w:val="00004F52"/>
    <w:rsid w:val="0000702E"/>
    <w:rsid w:val="00010647"/>
    <w:rsid w:val="0001184D"/>
    <w:rsid w:val="000150A4"/>
    <w:rsid w:val="0001563F"/>
    <w:rsid w:val="00015B58"/>
    <w:rsid w:val="00023E3F"/>
    <w:rsid w:val="000255C6"/>
    <w:rsid w:val="00025BE0"/>
    <w:rsid w:val="000310F6"/>
    <w:rsid w:val="000311AA"/>
    <w:rsid w:val="00036CB2"/>
    <w:rsid w:val="000441EC"/>
    <w:rsid w:val="00044462"/>
    <w:rsid w:val="00045020"/>
    <w:rsid w:val="00045220"/>
    <w:rsid w:val="00052D6E"/>
    <w:rsid w:val="0005515D"/>
    <w:rsid w:val="00055766"/>
    <w:rsid w:val="0005658F"/>
    <w:rsid w:val="000568D2"/>
    <w:rsid w:val="00057DB6"/>
    <w:rsid w:val="00061F51"/>
    <w:rsid w:val="0006240E"/>
    <w:rsid w:val="000637EC"/>
    <w:rsid w:val="00063AB2"/>
    <w:rsid w:val="0006402A"/>
    <w:rsid w:val="00064704"/>
    <w:rsid w:val="0006587C"/>
    <w:rsid w:val="00066315"/>
    <w:rsid w:val="00075A50"/>
    <w:rsid w:val="00076184"/>
    <w:rsid w:val="00076890"/>
    <w:rsid w:val="00077CF0"/>
    <w:rsid w:val="00082209"/>
    <w:rsid w:val="00086978"/>
    <w:rsid w:val="0008764C"/>
    <w:rsid w:val="000904C5"/>
    <w:rsid w:val="00091FB0"/>
    <w:rsid w:val="000937E0"/>
    <w:rsid w:val="000967F6"/>
    <w:rsid w:val="000A17D2"/>
    <w:rsid w:val="000A3239"/>
    <w:rsid w:val="000A6329"/>
    <w:rsid w:val="000A7841"/>
    <w:rsid w:val="000B3D7F"/>
    <w:rsid w:val="000B4AFA"/>
    <w:rsid w:val="000B5604"/>
    <w:rsid w:val="000C0A17"/>
    <w:rsid w:val="000C1735"/>
    <w:rsid w:val="000C27F6"/>
    <w:rsid w:val="000C28F1"/>
    <w:rsid w:val="000C32D7"/>
    <w:rsid w:val="000C3E70"/>
    <w:rsid w:val="000C6D4D"/>
    <w:rsid w:val="000D2BA5"/>
    <w:rsid w:val="000D3AC3"/>
    <w:rsid w:val="000D55E0"/>
    <w:rsid w:val="000D6106"/>
    <w:rsid w:val="000D6906"/>
    <w:rsid w:val="000D6A34"/>
    <w:rsid w:val="000D71AF"/>
    <w:rsid w:val="000E1757"/>
    <w:rsid w:val="000E2DDB"/>
    <w:rsid w:val="000E3E04"/>
    <w:rsid w:val="000E4DB0"/>
    <w:rsid w:val="000F0A85"/>
    <w:rsid w:val="000F451B"/>
    <w:rsid w:val="00100B57"/>
    <w:rsid w:val="001023AB"/>
    <w:rsid w:val="00103ECF"/>
    <w:rsid w:val="0010504A"/>
    <w:rsid w:val="0011025F"/>
    <w:rsid w:val="0011180F"/>
    <w:rsid w:val="00111C44"/>
    <w:rsid w:val="00113BC2"/>
    <w:rsid w:val="001144F6"/>
    <w:rsid w:val="00117AB8"/>
    <w:rsid w:val="00121E88"/>
    <w:rsid w:val="00121FE6"/>
    <w:rsid w:val="00123BEA"/>
    <w:rsid w:val="00126E97"/>
    <w:rsid w:val="001320CD"/>
    <w:rsid w:val="00132B69"/>
    <w:rsid w:val="00132F06"/>
    <w:rsid w:val="00135B4E"/>
    <w:rsid w:val="00137056"/>
    <w:rsid w:val="00137EE1"/>
    <w:rsid w:val="00140338"/>
    <w:rsid w:val="001413EF"/>
    <w:rsid w:val="00142328"/>
    <w:rsid w:val="0014253D"/>
    <w:rsid w:val="00142BAE"/>
    <w:rsid w:val="0014710C"/>
    <w:rsid w:val="00151831"/>
    <w:rsid w:val="00151F6E"/>
    <w:rsid w:val="00152026"/>
    <w:rsid w:val="001535F6"/>
    <w:rsid w:val="0015412F"/>
    <w:rsid w:val="00154A2A"/>
    <w:rsid w:val="001552B9"/>
    <w:rsid w:val="00163340"/>
    <w:rsid w:val="00164C97"/>
    <w:rsid w:val="00164CA5"/>
    <w:rsid w:val="001664E7"/>
    <w:rsid w:val="001665B0"/>
    <w:rsid w:val="001704E0"/>
    <w:rsid w:val="0017056B"/>
    <w:rsid w:val="00171611"/>
    <w:rsid w:val="001742DF"/>
    <w:rsid w:val="0017757D"/>
    <w:rsid w:val="00180B2C"/>
    <w:rsid w:val="00183299"/>
    <w:rsid w:val="00183458"/>
    <w:rsid w:val="0018665E"/>
    <w:rsid w:val="00186BCC"/>
    <w:rsid w:val="001911FB"/>
    <w:rsid w:val="00192ABD"/>
    <w:rsid w:val="0019585A"/>
    <w:rsid w:val="00195EE3"/>
    <w:rsid w:val="001976C0"/>
    <w:rsid w:val="001A04C6"/>
    <w:rsid w:val="001A3556"/>
    <w:rsid w:val="001A384C"/>
    <w:rsid w:val="001A4ED2"/>
    <w:rsid w:val="001A52B2"/>
    <w:rsid w:val="001A62B8"/>
    <w:rsid w:val="001A6699"/>
    <w:rsid w:val="001A7F05"/>
    <w:rsid w:val="001B0D01"/>
    <w:rsid w:val="001B3197"/>
    <w:rsid w:val="001B5C1F"/>
    <w:rsid w:val="001B5C9A"/>
    <w:rsid w:val="001B64EC"/>
    <w:rsid w:val="001B6BB1"/>
    <w:rsid w:val="001C2AB1"/>
    <w:rsid w:val="001C2C81"/>
    <w:rsid w:val="001D385B"/>
    <w:rsid w:val="001D5A1F"/>
    <w:rsid w:val="001D750A"/>
    <w:rsid w:val="001D7D65"/>
    <w:rsid w:val="001E003B"/>
    <w:rsid w:val="001E12BD"/>
    <w:rsid w:val="001E12F4"/>
    <w:rsid w:val="001E1F91"/>
    <w:rsid w:val="001E2BA9"/>
    <w:rsid w:val="001E3483"/>
    <w:rsid w:val="001E52D3"/>
    <w:rsid w:val="001F0E49"/>
    <w:rsid w:val="001F0F23"/>
    <w:rsid w:val="001F131D"/>
    <w:rsid w:val="001F44BA"/>
    <w:rsid w:val="001F531C"/>
    <w:rsid w:val="001F56C8"/>
    <w:rsid w:val="001F6676"/>
    <w:rsid w:val="001F6C57"/>
    <w:rsid w:val="001F7B24"/>
    <w:rsid w:val="00200989"/>
    <w:rsid w:val="00203D13"/>
    <w:rsid w:val="00204EB3"/>
    <w:rsid w:val="00207CAC"/>
    <w:rsid w:val="00211D38"/>
    <w:rsid w:val="00212762"/>
    <w:rsid w:val="00213A9F"/>
    <w:rsid w:val="0022078E"/>
    <w:rsid w:val="00226363"/>
    <w:rsid w:val="002311CD"/>
    <w:rsid w:val="002350C4"/>
    <w:rsid w:val="002372A4"/>
    <w:rsid w:val="002414D3"/>
    <w:rsid w:val="002453C6"/>
    <w:rsid w:val="002468F5"/>
    <w:rsid w:val="00246A91"/>
    <w:rsid w:val="002551FC"/>
    <w:rsid w:val="00255806"/>
    <w:rsid w:val="00256391"/>
    <w:rsid w:val="002571A5"/>
    <w:rsid w:val="002609CE"/>
    <w:rsid w:val="00261657"/>
    <w:rsid w:val="0026383E"/>
    <w:rsid w:val="00264A14"/>
    <w:rsid w:val="0026530A"/>
    <w:rsid w:val="00266175"/>
    <w:rsid w:val="002679E8"/>
    <w:rsid w:val="00267A28"/>
    <w:rsid w:val="00267CC5"/>
    <w:rsid w:val="00271BF5"/>
    <w:rsid w:val="00272526"/>
    <w:rsid w:val="0027382E"/>
    <w:rsid w:val="002827DC"/>
    <w:rsid w:val="00284DFA"/>
    <w:rsid w:val="002850B3"/>
    <w:rsid w:val="002865FF"/>
    <w:rsid w:val="00286929"/>
    <w:rsid w:val="00287047"/>
    <w:rsid w:val="0029455D"/>
    <w:rsid w:val="00294951"/>
    <w:rsid w:val="0029697D"/>
    <w:rsid w:val="002A1264"/>
    <w:rsid w:val="002B0300"/>
    <w:rsid w:val="002B1271"/>
    <w:rsid w:val="002B2766"/>
    <w:rsid w:val="002B3568"/>
    <w:rsid w:val="002B4FF7"/>
    <w:rsid w:val="002B5B49"/>
    <w:rsid w:val="002B738F"/>
    <w:rsid w:val="002B7970"/>
    <w:rsid w:val="002B7F24"/>
    <w:rsid w:val="002C08A0"/>
    <w:rsid w:val="002C1512"/>
    <w:rsid w:val="002C31CE"/>
    <w:rsid w:val="002C421B"/>
    <w:rsid w:val="002C4699"/>
    <w:rsid w:val="002C765A"/>
    <w:rsid w:val="002D1D41"/>
    <w:rsid w:val="002D2CC6"/>
    <w:rsid w:val="002D441C"/>
    <w:rsid w:val="002D5E0A"/>
    <w:rsid w:val="002D5E44"/>
    <w:rsid w:val="002D6F01"/>
    <w:rsid w:val="002E1594"/>
    <w:rsid w:val="002E19F7"/>
    <w:rsid w:val="002E4956"/>
    <w:rsid w:val="002E56A9"/>
    <w:rsid w:val="002E6568"/>
    <w:rsid w:val="002F175F"/>
    <w:rsid w:val="002F4041"/>
    <w:rsid w:val="002F4B77"/>
    <w:rsid w:val="002F565C"/>
    <w:rsid w:val="002F5E09"/>
    <w:rsid w:val="002F6705"/>
    <w:rsid w:val="002F7816"/>
    <w:rsid w:val="00300A45"/>
    <w:rsid w:val="00301768"/>
    <w:rsid w:val="003033A2"/>
    <w:rsid w:val="003045CD"/>
    <w:rsid w:val="00304A55"/>
    <w:rsid w:val="00306564"/>
    <w:rsid w:val="00306A89"/>
    <w:rsid w:val="003138B8"/>
    <w:rsid w:val="003166C1"/>
    <w:rsid w:val="00316ACA"/>
    <w:rsid w:val="00323C20"/>
    <w:rsid w:val="0032488A"/>
    <w:rsid w:val="003264BF"/>
    <w:rsid w:val="003270E9"/>
    <w:rsid w:val="00331445"/>
    <w:rsid w:val="003333B3"/>
    <w:rsid w:val="00334C0B"/>
    <w:rsid w:val="003366D6"/>
    <w:rsid w:val="0033717C"/>
    <w:rsid w:val="00340EE2"/>
    <w:rsid w:val="00344492"/>
    <w:rsid w:val="003450E3"/>
    <w:rsid w:val="003454BA"/>
    <w:rsid w:val="0034755D"/>
    <w:rsid w:val="003507AC"/>
    <w:rsid w:val="00352362"/>
    <w:rsid w:val="0035503F"/>
    <w:rsid w:val="00355529"/>
    <w:rsid w:val="00355600"/>
    <w:rsid w:val="00356320"/>
    <w:rsid w:val="00361F2D"/>
    <w:rsid w:val="003638EB"/>
    <w:rsid w:val="003648B7"/>
    <w:rsid w:val="0036516A"/>
    <w:rsid w:val="0036538E"/>
    <w:rsid w:val="003655E2"/>
    <w:rsid w:val="00365690"/>
    <w:rsid w:val="0037109D"/>
    <w:rsid w:val="0037253C"/>
    <w:rsid w:val="00372729"/>
    <w:rsid w:val="00373E9D"/>
    <w:rsid w:val="00377878"/>
    <w:rsid w:val="00380568"/>
    <w:rsid w:val="003825C7"/>
    <w:rsid w:val="00382FC4"/>
    <w:rsid w:val="00385BD7"/>
    <w:rsid w:val="00386A81"/>
    <w:rsid w:val="00386EA1"/>
    <w:rsid w:val="003906A6"/>
    <w:rsid w:val="003915C2"/>
    <w:rsid w:val="00391CC4"/>
    <w:rsid w:val="00393C46"/>
    <w:rsid w:val="00393C7C"/>
    <w:rsid w:val="00394D6A"/>
    <w:rsid w:val="003958BC"/>
    <w:rsid w:val="003A242E"/>
    <w:rsid w:val="003B153E"/>
    <w:rsid w:val="003B2887"/>
    <w:rsid w:val="003B35FA"/>
    <w:rsid w:val="003B46EA"/>
    <w:rsid w:val="003B476E"/>
    <w:rsid w:val="003B51E1"/>
    <w:rsid w:val="003B6090"/>
    <w:rsid w:val="003B63B0"/>
    <w:rsid w:val="003B644D"/>
    <w:rsid w:val="003B68D5"/>
    <w:rsid w:val="003B6C33"/>
    <w:rsid w:val="003C1750"/>
    <w:rsid w:val="003C2255"/>
    <w:rsid w:val="003C3A81"/>
    <w:rsid w:val="003C3FFD"/>
    <w:rsid w:val="003C4974"/>
    <w:rsid w:val="003C4EB7"/>
    <w:rsid w:val="003C57AB"/>
    <w:rsid w:val="003C5AD6"/>
    <w:rsid w:val="003C5D65"/>
    <w:rsid w:val="003C6F56"/>
    <w:rsid w:val="003D0100"/>
    <w:rsid w:val="003D2BE3"/>
    <w:rsid w:val="003D2D88"/>
    <w:rsid w:val="003D2FA4"/>
    <w:rsid w:val="003D3681"/>
    <w:rsid w:val="003D3C4D"/>
    <w:rsid w:val="003E03A6"/>
    <w:rsid w:val="003E04C9"/>
    <w:rsid w:val="003E31BB"/>
    <w:rsid w:val="003E5C0A"/>
    <w:rsid w:val="003E793E"/>
    <w:rsid w:val="003F0B3B"/>
    <w:rsid w:val="003F12A6"/>
    <w:rsid w:val="003F18F0"/>
    <w:rsid w:val="003F1B5D"/>
    <w:rsid w:val="003F1F3D"/>
    <w:rsid w:val="003F2087"/>
    <w:rsid w:val="003F3D97"/>
    <w:rsid w:val="003F4504"/>
    <w:rsid w:val="003F6D9C"/>
    <w:rsid w:val="00400BD1"/>
    <w:rsid w:val="00401B2E"/>
    <w:rsid w:val="00402F64"/>
    <w:rsid w:val="004030C7"/>
    <w:rsid w:val="004035CA"/>
    <w:rsid w:val="00403B54"/>
    <w:rsid w:val="00405618"/>
    <w:rsid w:val="00405A12"/>
    <w:rsid w:val="00407F4B"/>
    <w:rsid w:val="00411E40"/>
    <w:rsid w:val="004127AD"/>
    <w:rsid w:val="004138A2"/>
    <w:rsid w:val="00414B2C"/>
    <w:rsid w:val="00415482"/>
    <w:rsid w:val="00415B1D"/>
    <w:rsid w:val="00421965"/>
    <w:rsid w:val="00423B28"/>
    <w:rsid w:val="0042443C"/>
    <w:rsid w:val="00426087"/>
    <w:rsid w:val="00427217"/>
    <w:rsid w:val="004302A8"/>
    <w:rsid w:val="0043226F"/>
    <w:rsid w:val="00436193"/>
    <w:rsid w:val="00436CE0"/>
    <w:rsid w:val="0044000B"/>
    <w:rsid w:val="00440C98"/>
    <w:rsid w:val="00443836"/>
    <w:rsid w:val="0044547E"/>
    <w:rsid w:val="00445711"/>
    <w:rsid w:val="00445DB1"/>
    <w:rsid w:val="0045128F"/>
    <w:rsid w:val="00453534"/>
    <w:rsid w:val="0045369B"/>
    <w:rsid w:val="00463FB5"/>
    <w:rsid w:val="00465F85"/>
    <w:rsid w:val="004735E7"/>
    <w:rsid w:val="004737B7"/>
    <w:rsid w:val="00474F9F"/>
    <w:rsid w:val="004760E0"/>
    <w:rsid w:val="004838AC"/>
    <w:rsid w:val="00485EBA"/>
    <w:rsid w:val="00490C2B"/>
    <w:rsid w:val="00490EC3"/>
    <w:rsid w:val="004910A5"/>
    <w:rsid w:val="004930F7"/>
    <w:rsid w:val="00495F0F"/>
    <w:rsid w:val="004A0047"/>
    <w:rsid w:val="004A1007"/>
    <w:rsid w:val="004A127B"/>
    <w:rsid w:val="004A185D"/>
    <w:rsid w:val="004A253F"/>
    <w:rsid w:val="004A42BF"/>
    <w:rsid w:val="004A4AA6"/>
    <w:rsid w:val="004A5512"/>
    <w:rsid w:val="004B16C8"/>
    <w:rsid w:val="004B479D"/>
    <w:rsid w:val="004B48A7"/>
    <w:rsid w:val="004B4E98"/>
    <w:rsid w:val="004B535B"/>
    <w:rsid w:val="004B5F12"/>
    <w:rsid w:val="004B66F9"/>
    <w:rsid w:val="004C04D5"/>
    <w:rsid w:val="004C16DB"/>
    <w:rsid w:val="004C2418"/>
    <w:rsid w:val="004C3B64"/>
    <w:rsid w:val="004C3E4C"/>
    <w:rsid w:val="004C51BD"/>
    <w:rsid w:val="004C66B4"/>
    <w:rsid w:val="004C6F32"/>
    <w:rsid w:val="004D098C"/>
    <w:rsid w:val="004D244B"/>
    <w:rsid w:val="004D3199"/>
    <w:rsid w:val="004D3E62"/>
    <w:rsid w:val="004D3E99"/>
    <w:rsid w:val="004D6061"/>
    <w:rsid w:val="004D76BF"/>
    <w:rsid w:val="004D7D18"/>
    <w:rsid w:val="004E0A09"/>
    <w:rsid w:val="004E307A"/>
    <w:rsid w:val="004E7EC1"/>
    <w:rsid w:val="004F18CC"/>
    <w:rsid w:val="004F285E"/>
    <w:rsid w:val="004F7310"/>
    <w:rsid w:val="00500B57"/>
    <w:rsid w:val="00501885"/>
    <w:rsid w:val="00501BEF"/>
    <w:rsid w:val="0050233A"/>
    <w:rsid w:val="00510793"/>
    <w:rsid w:val="00511B08"/>
    <w:rsid w:val="00511CB4"/>
    <w:rsid w:val="00523342"/>
    <w:rsid w:val="00524654"/>
    <w:rsid w:val="00524FBA"/>
    <w:rsid w:val="00526D22"/>
    <w:rsid w:val="0053113D"/>
    <w:rsid w:val="00535B25"/>
    <w:rsid w:val="00536C57"/>
    <w:rsid w:val="00542EF1"/>
    <w:rsid w:val="005436E2"/>
    <w:rsid w:val="005454B0"/>
    <w:rsid w:val="0054563A"/>
    <w:rsid w:val="00546779"/>
    <w:rsid w:val="00546B3C"/>
    <w:rsid w:val="00547B00"/>
    <w:rsid w:val="00547F92"/>
    <w:rsid w:val="005510EF"/>
    <w:rsid w:val="00551295"/>
    <w:rsid w:val="00552FE3"/>
    <w:rsid w:val="005560A7"/>
    <w:rsid w:val="005608BB"/>
    <w:rsid w:val="00562B72"/>
    <w:rsid w:val="00570280"/>
    <w:rsid w:val="00570C75"/>
    <w:rsid w:val="0058113F"/>
    <w:rsid w:val="00581272"/>
    <w:rsid w:val="0058323B"/>
    <w:rsid w:val="00585224"/>
    <w:rsid w:val="00585F9A"/>
    <w:rsid w:val="0059067A"/>
    <w:rsid w:val="00596FEC"/>
    <w:rsid w:val="00597678"/>
    <w:rsid w:val="005A6EAE"/>
    <w:rsid w:val="005B06A2"/>
    <w:rsid w:val="005B08FC"/>
    <w:rsid w:val="005B23AE"/>
    <w:rsid w:val="005B2D80"/>
    <w:rsid w:val="005B5D44"/>
    <w:rsid w:val="005C22FC"/>
    <w:rsid w:val="005C7580"/>
    <w:rsid w:val="005D01E2"/>
    <w:rsid w:val="005D0537"/>
    <w:rsid w:val="005D0B36"/>
    <w:rsid w:val="005D1B65"/>
    <w:rsid w:val="005D3181"/>
    <w:rsid w:val="005D4CE3"/>
    <w:rsid w:val="005D4D83"/>
    <w:rsid w:val="005D65A9"/>
    <w:rsid w:val="005D6A87"/>
    <w:rsid w:val="005D7DD7"/>
    <w:rsid w:val="005E2897"/>
    <w:rsid w:val="005E36E4"/>
    <w:rsid w:val="005E55B2"/>
    <w:rsid w:val="005E6437"/>
    <w:rsid w:val="005E684A"/>
    <w:rsid w:val="005E7DD1"/>
    <w:rsid w:val="005F0D33"/>
    <w:rsid w:val="005F270F"/>
    <w:rsid w:val="005F2A5D"/>
    <w:rsid w:val="005F2E2E"/>
    <w:rsid w:val="005F328E"/>
    <w:rsid w:val="005F40E3"/>
    <w:rsid w:val="005F57E1"/>
    <w:rsid w:val="005F61DC"/>
    <w:rsid w:val="005F6C6F"/>
    <w:rsid w:val="006001D5"/>
    <w:rsid w:val="0060175D"/>
    <w:rsid w:val="00604E4C"/>
    <w:rsid w:val="00606063"/>
    <w:rsid w:val="00607652"/>
    <w:rsid w:val="00611939"/>
    <w:rsid w:val="00611AAD"/>
    <w:rsid w:val="00614622"/>
    <w:rsid w:val="00616E7F"/>
    <w:rsid w:val="00617DC7"/>
    <w:rsid w:val="00623B1A"/>
    <w:rsid w:val="00625C6F"/>
    <w:rsid w:val="00626B3A"/>
    <w:rsid w:val="00631203"/>
    <w:rsid w:val="006355A3"/>
    <w:rsid w:val="006363EF"/>
    <w:rsid w:val="00636E62"/>
    <w:rsid w:val="0064156C"/>
    <w:rsid w:val="00641F49"/>
    <w:rsid w:val="00641F5D"/>
    <w:rsid w:val="00642B67"/>
    <w:rsid w:val="00645C45"/>
    <w:rsid w:val="006468E2"/>
    <w:rsid w:val="00647294"/>
    <w:rsid w:val="00652B36"/>
    <w:rsid w:val="00653B27"/>
    <w:rsid w:val="006559C1"/>
    <w:rsid w:val="00655F7B"/>
    <w:rsid w:val="0066175B"/>
    <w:rsid w:val="00664DE1"/>
    <w:rsid w:val="00666AA0"/>
    <w:rsid w:val="00667629"/>
    <w:rsid w:val="0067045E"/>
    <w:rsid w:val="00672248"/>
    <w:rsid w:val="00673A14"/>
    <w:rsid w:val="00674584"/>
    <w:rsid w:val="00676E5D"/>
    <w:rsid w:val="00677F5A"/>
    <w:rsid w:val="00685646"/>
    <w:rsid w:val="00685E0C"/>
    <w:rsid w:val="00685EC9"/>
    <w:rsid w:val="00686EBE"/>
    <w:rsid w:val="00687FF0"/>
    <w:rsid w:val="006911F9"/>
    <w:rsid w:val="006926F2"/>
    <w:rsid w:val="00693911"/>
    <w:rsid w:val="006948F6"/>
    <w:rsid w:val="00695774"/>
    <w:rsid w:val="006969E4"/>
    <w:rsid w:val="006A11B5"/>
    <w:rsid w:val="006A245C"/>
    <w:rsid w:val="006A4024"/>
    <w:rsid w:val="006A44E0"/>
    <w:rsid w:val="006A595D"/>
    <w:rsid w:val="006A615F"/>
    <w:rsid w:val="006B08B2"/>
    <w:rsid w:val="006B0CE5"/>
    <w:rsid w:val="006B18B2"/>
    <w:rsid w:val="006B5873"/>
    <w:rsid w:val="006B6F90"/>
    <w:rsid w:val="006C4F5D"/>
    <w:rsid w:val="006C574F"/>
    <w:rsid w:val="006D0693"/>
    <w:rsid w:val="006D0A31"/>
    <w:rsid w:val="006D1958"/>
    <w:rsid w:val="006D1E6A"/>
    <w:rsid w:val="006D2720"/>
    <w:rsid w:val="006D31C1"/>
    <w:rsid w:val="006D45E9"/>
    <w:rsid w:val="006E0B21"/>
    <w:rsid w:val="006E1B49"/>
    <w:rsid w:val="006E2A3B"/>
    <w:rsid w:val="006E6142"/>
    <w:rsid w:val="006E721C"/>
    <w:rsid w:val="006F0C40"/>
    <w:rsid w:val="006F6426"/>
    <w:rsid w:val="00700095"/>
    <w:rsid w:val="007023B2"/>
    <w:rsid w:val="00703426"/>
    <w:rsid w:val="007048F6"/>
    <w:rsid w:val="0070691A"/>
    <w:rsid w:val="00707A6A"/>
    <w:rsid w:val="00711561"/>
    <w:rsid w:val="0071297F"/>
    <w:rsid w:val="00712BC5"/>
    <w:rsid w:val="00712F2B"/>
    <w:rsid w:val="00713531"/>
    <w:rsid w:val="00716A85"/>
    <w:rsid w:val="00722444"/>
    <w:rsid w:val="0072601C"/>
    <w:rsid w:val="00727E9C"/>
    <w:rsid w:val="00731C61"/>
    <w:rsid w:val="0073430E"/>
    <w:rsid w:val="0073440D"/>
    <w:rsid w:val="0073590B"/>
    <w:rsid w:val="00736F4C"/>
    <w:rsid w:val="00741B2A"/>
    <w:rsid w:val="00745EE1"/>
    <w:rsid w:val="00746090"/>
    <w:rsid w:val="00753D17"/>
    <w:rsid w:val="00754182"/>
    <w:rsid w:val="007549AB"/>
    <w:rsid w:val="00754B25"/>
    <w:rsid w:val="0075504D"/>
    <w:rsid w:val="007567DB"/>
    <w:rsid w:val="00757629"/>
    <w:rsid w:val="0076021C"/>
    <w:rsid w:val="007605EA"/>
    <w:rsid w:val="007649FE"/>
    <w:rsid w:val="00764F28"/>
    <w:rsid w:val="0076560A"/>
    <w:rsid w:val="00766236"/>
    <w:rsid w:val="0076683D"/>
    <w:rsid w:val="00766D2F"/>
    <w:rsid w:val="00767145"/>
    <w:rsid w:val="00767C26"/>
    <w:rsid w:val="00771F8A"/>
    <w:rsid w:val="00773DEB"/>
    <w:rsid w:val="007821B1"/>
    <w:rsid w:val="00783081"/>
    <w:rsid w:val="00783D99"/>
    <w:rsid w:val="00784A21"/>
    <w:rsid w:val="00786072"/>
    <w:rsid w:val="00791D77"/>
    <w:rsid w:val="007933E6"/>
    <w:rsid w:val="007957F3"/>
    <w:rsid w:val="00795B03"/>
    <w:rsid w:val="00796BA3"/>
    <w:rsid w:val="007979D4"/>
    <w:rsid w:val="007A026C"/>
    <w:rsid w:val="007A06D4"/>
    <w:rsid w:val="007A12A8"/>
    <w:rsid w:val="007A1833"/>
    <w:rsid w:val="007A4F98"/>
    <w:rsid w:val="007A5222"/>
    <w:rsid w:val="007A7645"/>
    <w:rsid w:val="007A7E85"/>
    <w:rsid w:val="007A7F51"/>
    <w:rsid w:val="007B37CE"/>
    <w:rsid w:val="007B3CAC"/>
    <w:rsid w:val="007B3DDB"/>
    <w:rsid w:val="007C562E"/>
    <w:rsid w:val="007C6E04"/>
    <w:rsid w:val="007D1082"/>
    <w:rsid w:val="007D2A6F"/>
    <w:rsid w:val="007D51E5"/>
    <w:rsid w:val="007D5E02"/>
    <w:rsid w:val="007D62BD"/>
    <w:rsid w:val="007E2190"/>
    <w:rsid w:val="007E42C4"/>
    <w:rsid w:val="007E76BE"/>
    <w:rsid w:val="007F1E8D"/>
    <w:rsid w:val="007F2417"/>
    <w:rsid w:val="007F36B3"/>
    <w:rsid w:val="007F5BB3"/>
    <w:rsid w:val="007F7441"/>
    <w:rsid w:val="00802B98"/>
    <w:rsid w:val="00805657"/>
    <w:rsid w:val="00805791"/>
    <w:rsid w:val="008106AC"/>
    <w:rsid w:val="00810F09"/>
    <w:rsid w:val="008113FA"/>
    <w:rsid w:val="00811571"/>
    <w:rsid w:val="008116D6"/>
    <w:rsid w:val="008119A3"/>
    <w:rsid w:val="00811DB4"/>
    <w:rsid w:val="00812F1C"/>
    <w:rsid w:val="00815197"/>
    <w:rsid w:val="00816E4A"/>
    <w:rsid w:val="008237BF"/>
    <w:rsid w:val="0082398B"/>
    <w:rsid w:val="00826203"/>
    <w:rsid w:val="00827076"/>
    <w:rsid w:val="00830003"/>
    <w:rsid w:val="0083083A"/>
    <w:rsid w:val="008323AA"/>
    <w:rsid w:val="0083241B"/>
    <w:rsid w:val="00832C18"/>
    <w:rsid w:val="0083792B"/>
    <w:rsid w:val="0084131E"/>
    <w:rsid w:val="008416ED"/>
    <w:rsid w:val="00841C28"/>
    <w:rsid w:val="00842BEC"/>
    <w:rsid w:val="00844BED"/>
    <w:rsid w:val="00845A29"/>
    <w:rsid w:val="00845C97"/>
    <w:rsid w:val="00845E3D"/>
    <w:rsid w:val="008476B6"/>
    <w:rsid w:val="0085169A"/>
    <w:rsid w:val="00852A4B"/>
    <w:rsid w:val="00852B21"/>
    <w:rsid w:val="0086178B"/>
    <w:rsid w:val="0086368D"/>
    <w:rsid w:val="00863698"/>
    <w:rsid w:val="00864420"/>
    <w:rsid w:val="00864628"/>
    <w:rsid w:val="008647EA"/>
    <w:rsid w:val="008669A1"/>
    <w:rsid w:val="0086778A"/>
    <w:rsid w:val="008701F1"/>
    <w:rsid w:val="008753FC"/>
    <w:rsid w:val="00875D95"/>
    <w:rsid w:val="0088130E"/>
    <w:rsid w:val="00882346"/>
    <w:rsid w:val="00883811"/>
    <w:rsid w:val="008843D3"/>
    <w:rsid w:val="00885599"/>
    <w:rsid w:val="008877E1"/>
    <w:rsid w:val="00887DC6"/>
    <w:rsid w:val="00897B91"/>
    <w:rsid w:val="00897D15"/>
    <w:rsid w:val="00897E25"/>
    <w:rsid w:val="00897F73"/>
    <w:rsid w:val="008A74ED"/>
    <w:rsid w:val="008A7AC1"/>
    <w:rsid w:val="008B040D"/>
    <w:rsid w:val="008B0768"/>
    <w:rsid w:val="008B1085"/>
    <w:rsid w:val="008B2BDB"/>
    <w:rsid w:val="008B3D2A"/>
    <w:rsid w:val="008B3D74"/>
    <w:rsid w:val="008B69C0"/>
    <w:rsid w:val="008C0DD1"/>
    <w:rsid w:val="008C24B1"/>
    <w:rsid w:val="008C560F"/>
    <w:rsid w:val="008C58A4"/>
    <w:rsid w:val="008C77FD"/>
    <w:rsid w:val="008D1642"/>
    <w:rsid w:val="008D1838"/>
    <w:rsid w:val="008D1E30"/>
    <w:rsid w:val="008D555F"/>
    <w:rsid w:val="008E157F"/>
    <w:rsid w:val="008E1FF3"/>
    <w:rsid w:val="008E63ED"/>
    <w:rsid w:val="008E6410"/>
    <w:rsid w:val="008E76FC"/>
    <w:rsid w:val="008F047B"/>
    <w:rsid w:val="008F0A92"/>
    <w:rsid w:val="008F3AB6"/>
    <w:rsid w:val="008F5EF0"/>
    <w:rsid w:val="009031C8"/>
    <w:rsid w:val="009048B2"/>
    <w:rsid w:val="00905A6D"/>
    <w:rsid w:val="00905B21"/>
    <w:rsid w:val="00910A70"/>
    <w:rsid w:val="00913350"/>
    <w:rsid w:val="009146AB"/>
    <w:rsid w:val="009157A5"/>
    <w:rsid w:val="00916576"/>
    <w:rsid w:val="009175F8"/>
    <w:rsid w:val="0092186E"/>
    <w:rsid w:val="00921BB1"/>
    <w:rsid w:val="00921C25"/>
    <w:rsid w:val="00923FB2"/>
    <w:rsid w:val="00926032"/>
    <w:rsid w:val="0092634B"/>
    <w:rsid w:val="00926750"/>
    <w:rsid w:val="00932359"/>
    <w:rsid w:val="00935CAD"/>
    <w:rsid w:val="00940029"/>
    <w:rsid w:val="00942B46"/>
    <w:rsid w:val="00942B62"/>
    <w:rsid w:val="00947696"/>
    <w:rsid w:val="00950338"/>
    <w:rsid w:val="00951761"/>
    <w:rsid w:val="00955444"/>
    <w:rsid w:val="00956EA0"/>
    <w:rsid w:val="00957411"/>
    <w:rsid w:val="00962EFA"/>
    <w:rsid w:val="009719DF"/>
    <w:rsid w:val="00972C15"/>
    <w:rsid w:val="009742EA"/>
    <w:rsid w:val="0097515A"/>
    <w:rsid w:val="009801A8"/>
    <w:rsid w:val="00981DC2"/>
    <w:rsid w:val="009820C8"/>
    <w:rsid w:val="00982247"/>
    <w:rsid w:val="009833A0"/>
    <w:rsid w:val="00983F07"/>
    <w:rsid w:val="00984383"/>
    <w:rsid w:val="009865A2"/>
    <w:rsid w:val="0098768E"/>
    <w:rsid w:val="00987DC7"/>
    <w:rsid w:val="009A07A6"/>
    <w:rsid w:val="009A39C2"/>
    <w:rsid w:val="009A3BDB"/>
    <w:rsid w:val="009A4DA1"/>
    <w:rsid w:val="009A61F9"/>
    <w:rsid w:val="009A7267"/>
    <w:rsid w:val="009A78F2"/>
    <w:rsid w:val="009A7F5D"/>
    <w:rsid w:val="009B0347"/>
    <w:rsid w:val="009B1C62"/>
    <w:rsid w:val="009B26E1"/>
    <w:rsid w:val="009B27C5"/>
    <w:rsid w:val="009C1077"/>
    <w:rsid w:val="009C13B7"/>
    <w:rsid w:val="009C2472"/>
    <w:rsid w:val="009C2E86"/>
    <w:rsid w:val="009C4AAF"/>
    <w:rsid w:val="009C5C2A"/>
    <w:rsid w:val="009D0DD3"/>
    <w:rsid w:val="009D16B2"/>
    <w:rsid w:val="009D32E4"/>
    <w:rsid w:val="009D5C36"/>
    <w:rsid w:val="009D5DB0"/>
    <w:rsid w:val="009E14B5"/>
    <w:rsid w:val="009E3EFD"/>
    <w:rsid w:val="009E78DC"/>
    <w:rsid w:val="009E7E2E"/>
    <w:rsid w:val="009E7F06"/>
    <w:rsid w:val="009F2634"/>
    <w:rsid w:val="009F2F2F"/>
    <w:rsid w:val="009F3EE5"/>
    <w:rsid w:val="009F5B5D"/>
    <w:rsid w:val="009F67F2"/>
    <w:rsid w:val="009F6BFA"/>
    <w:rsid w:val="009F71FB"/>
    <w:rsid w:val="00A009D4"/>
    <w:rsid w:val="00A03535"/>
    <w:rsid w:val="00A03DB7"/>
    <w:rsid w:val="00A047DE"/>
    <w:rsid w:val="00A048E9"/>
    <w:rsid w:val="00A059F5"/>
    <w:rsid w:val="00A0608D"/>
    <w:rsid w:val="00A07712"/>
    <w:rsid w:val="00A107F8"/>
    <w:rsid w:val="00A10F7F"/>
    <w:rsid w:val="00A1549A"/>
    <w:rsid w:val="00A16AC3"/>
    <w:rsid w:val="00A16BF9"/>
    <w:rsid w:val="00A16C1B"/>
    <w:rsid w:val="00A2055B"/>
    <w:rsid w:val="00A20823"/>
    <w:rsid w:val="00A22757"/>
    <w:rsid w:val="00A228CB"/>
    <w:rsid w:val="00A2765F"/>
    <w:rsid w:val="00A3336A"/>
    <w:rsid w:val="00A33EA5"/>
    <w:rsid w:val="00A36F01"/>
    <w:rsid w:val="00A37C90"/>
    <w:rsid w:val="00A403DB"/>
    <w:rsid w:val="00A409F2"/>
    <w:rsid w:val="00A442B9"/>
    <w:rsid w:val="00A4455B"/>
    <w:rsid w:val="00A47495"/>
    <w:rsid w:val="00A50DDC"/>
    <w:rsid w:val="00A522A1"/>
    <w:rsid w:val="00A571A8"/>
    <w:rsid w:val="00A5721D"/>
    <w:rsid w:val="00A57F68"/>
    <w:rsid w:val="00A607F7"/>
    <w:rsid w:val="00A60E6A"/>
    <w:rsid w:val="00A62C9F"/>
    <w:rsid w:val="00A63346"/>
    <w:rsid w:val="00A664DC"/>
    <w:rsid w:val="00A71869"/>
    <w:rsid w:val="00A71D8C"/>
    <w:rsid w:val="00A72C4A"/>
    <w:rsid w:val="00A74D66"/>
    <w:rsid w:val="00A76042"/>
    <w:rsid w:val="00A81085"/>
    <w:rsid w:val="00A82B9F"/>
    <w:rsid w:val="00A873F8"/>
    <w:rsid w:val="00A93BB8"/>
    <w:rsid w:val="00A93D8F"/>
    <w:rsid w:val="00A9570F"/>
    <w:rsid w:val="00AA1C09"/>
    <w:rsid w:val="00AA306B"/>
    <w:rsid w:val="00AA32AD"/>
    <w:rsid w:val="00AA3C9F"/>
    <w:rsid w:val="00AA4D60"/>
    <w:rsid w:val="00AA5962"/>
    <w:rsid w:val="00AA6CA3"/>
    <w:rsid w:val="00AB00F5"/>
    <w:rsid w:val="00AB17CD"/>
    <w:rsid w:val="00AB192C"/>
    <w:rsid w:val="00AB28FB"/>
    <w:rsid w:val="00AB40C2"/>
    <w:rsid w:val="00AB4E4A"/>
    <w:rsid w:val="00AB5005"/>
    <w:rsid w:val="00AC18C2"/>
    <w:rsid w:val="00AC509F"/>
    <w:rsid w:val="00AC6252"/>
    <w:rsid w:val="00AD0929"/>
    <w:rsid w:val="00AD2B33"/>
    <w:rsid w:val="00AD558F"/>
    <w:rsid w:val="00AD5A34"/>
    <w:rsid w:val="00AD660D"/>
    <w:rsid w:val="00AD66A6"/>
    <w:rsid w:val="00AD6963"/>
    <w:rsid w:val="00AE6CA7"/>
    <w:rsid w:val="00AE6E0D"/>
    <w:rsid w:val="00AF144D"/>
    <w:rsid w:val="00AF17A4"/>
    <w:rsid w:val="00AF52A0"/>
    <w:rsid w:val="00AF5E7E"/>
    <w:rsid w:val="00AF62B7"/>
    <w:rsid w:val="00AF6333"/>
    <w:rsid w:val="00AF728F"/>
    <w:rsid w:val="00B005A1"/>
    <w:rsid w:val="00B01986"/>
    <w:rsid w:val="00B01F3D"/>
    <w:rsid w:val="00B0779A"/>
    <w:rsid w:val="00B10F8A"/>
    <w:rsid w:val="00B11BCB"/>
    <w:rsid w:val="00B14B31"/>
    <w:rsid w:val="00B22F29"/>
    <w:rsid w:val="00B237BC"/>
    <w:rsid w:val="00B24BB1"/>
    <w:rsid w:val="00B256D8"/>
    <w:rsid w:val="00B25FEA"/>
    <w:rsid w:val="00B2634E"/>
    <w:rsid w:val="00B26CAB"/>
    <w:rsid w:val="00B33707"/>
    <w:rsid w:val="00B33792"/>
    <w:rsid w:val="00B367AE"/>
    <w:rsid w:val="00B36F9D"/>
    <w:rsid w:val="00B374CB"/>
    <w:rsid w:val="00B41AB1"/>
    <w:rsid w:val="00B42595"/>
    <w:rsid w:val="00B426FC"/>
    <w:rsid w:val="00B4272F"/>
    <w:rsid w:val="00B42FB1"/>
    <w:rsid w:val="00B43AAA"/>
    <w:rsid w:val="00B44C17"/>
    <w:rsid w:val="00B46B46"/>
    <w:rsid w:val="00B46D23"/>
    <w:rsid w:val="00B50917"/>
    <w:rsid w:val="00B51B32"/>
    <w:rsid w:val="00B51D02"/>
    <w:rsid w:val="00B52358"/>
    <w:rsid w:val="00B530AC"/>
    <w:rsid w:val="00B54889"/>
    <w:rsid w:val="00B57FC9"/>
    <w:rsid w:val="00B63211"/>
    <w:rsid w:val="00B63805"/>
    <w:rsid w:val="00B64BDD"/>
    <w:rsid w:val="00B6655B"/>
    <w:rsid w:val="00B703F9"/>
    <w:rsid w:val="00B729B7"/>
    <w:rsid w:val="00B72EA8"/>
    <w:rsid w:val="00B75FCE"/>
    <w:rsid w:val="00B76F06"/>
    <w:rsid w:val="00B833F6"/>
    <w:rsid w:val="00B83EAA"/>
    <w:rsid w:val="00B845B7"/>
    <w:rsid w:val="00B849B6"/>
    <w:rsid w:val="00B84D02"/>
    <w:rsid w:val="00B8547F"/>
    <w:rsid w:val="00B863EA"/>
    <w:rsid w:val="00B90545"/>
    <w:rsid w:val="00BA4570"/>
    <w:rsid w:val="00BA572B"/>
    <w:rsid w:val="00BA6ECE"/>
    <w:rsid w:val="00BB13F2"/>
    <w:rsid w:val="00BB64EE"/>
    <w:rsid w:val="00BB70F0"/>
    <w:rsid w:val="00BC0C3B"/>
    <w:rsid w:val="00BC3D5A"/>
    <w:rsid w:val="00BC4F22"/>
    <w:rsid w:val="00BD0594"/>
    <w:rsid w:val="00BD1558"/>
    <w:rsid w:val="00BD291E"/>
    <w:rsid w:val="00BD377E"/>
    <w:rsid w:val="00BD3DC1"/>
    <w:rsid w:val="00BD49AF"/>
    <w:rsid w:val="00BD5FAC"/>
    <w:rsid w:val="00BD5FEC"/>
    <w:rsid w:val="00BD7A1A"/>
    <w:rsid w:val="00BE1D33"/>
    <w:rsid w:val="00BE20FD"/>
    <w:rsid w:val="00BF1065"/>
    <w:rsid w:val="00BF1CD0"/>
    <w:rsid w:val="00BF1E86"/>
    <w:rsid w:val="00BF2EF9"/>
    <w:rsid w:val="00BF3B43"/>
    <w:rsid w:val="00BF7577"/>
    <w:rsid w:val="00C00353"/>
    <w:rsid w:val="00C037A9"/>
    <w:rsid w:val="00C1738A"/>
    <w:rsid w:val="00C2007E"/>
    <w:rsid w:val="00C2010C"/>
    <w:rsid w:val="00C218E6"/>
    <w:rsid w:val="00C2523C"/>
    <w:rsid w:val="00C32E78"/>
    <w:rsid w:val="00C33A75"/>
    <w:rsid w:val="00C408AB"/>
    <w:rsid w:val="00C41374"/>
    <w:rsid w:val="00C44174"/>
    <w:rsid w:val="00C44325"/>
    <w:rsid w:val="00C449C1"/>
    <w:rsid w:val="00C463A2"/>
    <w:rsid w:val="00C51634"/>
    <w:rsid w:val="00C55B78"/>
    <w:rsid w:val="00C61852"/>
    <w:rsid w:val="00C62294"/>
    <w:rsid w:val="00C6237F"/>
    <w:rsid w:val="00C65A2B"/>
    <w:rsid w:val="00C70B7B"/>
    <w:rsid w:val="00C74C87"/>
    <w:rsid w:val="00C8015C"/>
    <w:rsid w:val="00C8178D"/>
    <w:rsid w:val="00C824A0"/>
    <w:rsid w:val="00C87528"/>
    <w:rsid w:val="00C875BC"/>
    <w:rsid w:val="00C87E5D"/>
    <w:rsid w:val="00C922B8"/>
    <w:rsid w:val="00C92E88"/>
    <w:rsid w:val="00C93078"/>
    <w:rsid w:val="00C97FDA"/>
    <w:rsid w:val="00CA08FB"/>
    <w:rsid w:val="00CA1BCD"/>
    <w:rsid w:val="00CA48C4"/>
    <w:rsid w:val="00CA6AEA"/>
    <w:rsid w:val="00CB1376"/>
    <w:rsid w:val="00CB1D87"/>
    <w:rsid w:val="00CB35C4"/>
    <w:rsid w:val="00CB43C0"/>
    <w:rsid w:val="00CB5D6A"/>
    <w:rsid w:val="00CB7E65"/>
    <w:rsid w:val="00CC049F"/>
    <w:rsid w:val="00CC0704"/>
    <w:rsid w:val="00CC1474"/>
    <w:rsid w:val="00CC1931"/>
    <w:rsid w:val="00CC2235"/>
    <w:rsid w:val="00CC4910"/>
    <w:rsid w:val="00CC7A4D"/>
    <w:rsid w:val="00CD3D8A"/>
    <w:rsid w:val="00CD6C54"/>
    <w:rsid w:val="00CD75E2"/>
    <w:rsid w:val="00CE0404"/>
    <w:rsid w:val="00CE095F"/>
    <w:rsid w:val="00CE0BB0"/>
    <w:rsid w:val="00CE3986"/>
    <w:rsid w:val="00CE4230"/>
    <w:rsid w:val="00CE4D48"/>
    <w:rsid w:val="00CE5F52"/>
    <w:rsid w:val="00CE6325"/>
    <w:rsid w:val="00CE63C8"/>
    <w:rsid w:val="00CF2B95"/>
    <w:rsid w:val="00CF4112"/>
    <w:rsid w:val="00CF7B70"/>
    <w:rsid w:val="00D022A9"/>
    <w:rsid w:val="00D0454A"/>
    <w:rsid w:val="00D053DB"/>
    <w:rsid w:val="00D06799"/>
    <w:rsid w:val="00D06D17"/>
    <w:rsid w:val="00D10CFD"/>
    <w:rsid w:val="00D14445"/>
    <w:rsid w:val="00D14A70"/>
    <w:rsid w:val="00D14C44"/>
    <w:rsid w:val="00D154C0"/>
    <w:rsid w:val="00D16FD3"/>
    <w:rsid w:val="00D176D9"/>
    <w:rsid w:val="00D20259"/>
    <w:rsid w:val="00D2077D"/>
    <w:rsid w:val="00D21265"/>
    <w:rsid w:val="00D21430"/>
    <w:rsid w:val="00D21D3B"/>
    <w:rsid w:val="00D21EBF"/>
    <w:rsid w:val="00D23BB3"/>
    <w:rsid w:val="00D25499"/>
    <w:rsid w:val="00D32A3E"/>
    <w:rsid w:val="00D33FE6"/>
    <w:rsid w:val="00D347E1"/>
    <w:rsid w:val="00D369A1"/>
    <w:rsid w:val="00D36E6E"/>
    <w:rsid w:val="00D40076"/>
    <w:rsid w:val="00D40E85"/>
    <w:rsid w:val="00D418EA"/>
    <w:rsid w:val="00D47C95"/>
    <w:rsid w:val="00D5481F"/>
    <w:rsid w:val="00D57048"/>
    <w:rsid w:val="00D63BFC"/>
    <w:rsid w:val="00D66830"/>
    <w:rsid w:val="00D708B2"/>
    <w:rsid w:val="00D70D02"/>
    <w:rsid w:val="00D715F4"/>
    <w:rsid w:val="00D71F36"/>
    <w:rsid w:val="00D7272C"/>
    <w:rsid w:val="00D72BF9"/>
    <w:rsid w:val="00D750CA"/>
    <w:rsid w:val="00D81F4C"/>
    <w:rsid w:val="00D82E09"/>
    <w:rsid w:val="00D830FE"/>
    <w:rsid w:val="00D839CD"/>
    <w:rsid w:val="00D84002"/>
    <w:rsid w:val="00D854ED"/>
    <w:rsid w:val="00D8716F"/>
    <w:rsid w:val="00D923CB"/>
    <w:rsid w:val="00D94ED3"/>
    <w:rsid w:val="00DA0A40"/>
    <w:rsid w:val="00DA2679"/>
    <w:rsid w:val="00DA3F01"/>
    <w:rsid w:val="00DA4829"/>
    <w:rsid w:val="00DA54A4"/>
    <w:rsid w:val="00DA5D39"/>
    <w:rsid w:val="00DB3055"/>
    <w:rsid w:val="00DB5600"/>
    <w:rsid w:val="00DB6029"/>
    <w:rsid w:val="00DB63EB"/>
    <w:rsid w:val="00DB782D"/>
    <w:rsid w:val="00DC08F9"/>
    <w:rsid w:val="00DC240F"/>
    <w:rsid w:val="00DC3896"/>
    <w:rsid w:val="00DC3CF7"/>
    <w:rsid w:val="00DC415B"/>
    <w:rsid w:val="00DC420F"/>
    <w:rsid w:val="00DC4828"/>
    <w:rsid w:val="00DD11D8"/>
    <w:rsid w:val="00DD2B88"/>
    <w:rsid w:val="00DD4C06"/>
    <w:rsid w:val="00DD7615"/>
    <w:rsid w:val="00DE259A"/>
    <w:rsid w:val="00DE3EAD"/>
    <w:rsid w:val="00DE4FA2"/>
    <w:rsid w:val="00DE6A9D"/>
    <w:rsid w:val="00DF16F4"/>
    <w:rsid w:val="00DF2C2F"/>
    <w:rsid w:val="00DF32DF"/>
    <w:rsid w:val="00DF4D29"/>
    <w:rsid w:val="00DF74D3"/>
    <w:rsid w:val="00DF7E9B"/>
    <w:rsid w:val="00E000F8"/>
    <w:rsid w:val="00E00E80"/>
    <w:rsid w:val="00E02260"/>
    <w:rsid w:val="00E043A8"/>
    <w:rsid w:val="00E11855"/>
    <w:rsid w:val="00E11C79"/>
    <w:rsid w:val="00E120EE"/>
    <w:rsid w:val="00E20037"/>
    <w:rsid w:val="00E20603"/>
    <w:rsid w:val="00E21AFC"/>
    <w:rsid w:val="00E22636"/>
    <w:rsid w:val="00E252D1"/>
    <w:rsid w:val="00E33C14"/>
    <w:rsid w:val="00E345D4"/>
    <w:rsid w:val="00E34EB8"/>
    <w:rsid w:val="00E36EFD"/>
    <w:rsid w:val="00E376E1"/>
    <w:rsid w:val="00E40CB8"/>
    <w:rsid w:val="00E40D24"/>
    <w:rsid w:val="00E40D69"/>
    <w:rsid w:val="00E41433"/>
    <w:rsid w:val="00E434F7"/>
    <w:rsid w:val="00E45E89"/>
    <w:rsid w:val="00E45F82"/>
    <w:rsid w:val="00E461EB"/>
    <w:rsid w:val="00E47D13"/>
    <w:rsid w:val="00E50163"/>
    <w:rsid w:val="00E50C45"/>
    <w:rsid w:val="00E54247"/>
    <w:rsid w:val="00E547D5"/>
    <w:rsid w:val="00E551F3"/>
    <w:rsid w:val="00E55244"/>
    <w:rsid w:val="00E55BC8"/>
    <w:rsid w:val="00E63591"/>
    <w:rsid w:val="00E67C59"/>
    <w:rsid w:val="00E71628"/>
    <w:rsid w:val="00E72EFA"/>
    <w:rsid w:val="00E73843"/>
    <w:rsid w:val="00E74208"/>
    <w:rsid w:val="00E80474"/>
    <w:rsid w:val="00E80921"/>
    <w:rsid w:val="00E8155A"/>
    <w:rsid w:val="00E822DB"/>
    <w:rsid w:val="00E839C7"/>
    <w:rsid w:val="00E83D17"/>
    <w:rsid w:val="00E851D7"/>
    <w:rsid w:val="00E85427"/>
    <w:rsid w:val="00E8653A"/>
    <w:rsid w:val="00E87D0D"/>
    <w:rsid w:val="00E90907"/>
    <w:rsid w:val="00E91CD3"/>
    <w:rsid w:val="00E932F1"/>
    <w:rsid w:val="00E94022"/>
    <w:rsid w:val="00E9402D"/>
    <w:rsid w:val="00E9485F"/>
    <w:rsid w:val="00E964E1"/>
    <w:rsid w:val="00E96E44"/>
    <w:rsid w:val="00E974FA"/>
    <w:rsid w:val="00EA0422"/>
    <w:rsid w:val="00EA1847"/>
    <w:rsid w:val="00EA1C86"/>
    <w:rsid w:val="00EA2FC8"/>
    <w:rsid w:val="00EA40A0"/>
    <w:rsid w:val="00EA78B9"/>
    <w:rsid w:val="00EB05F7"/>
    <w:rsid w:val="00EB2320"/>
    <w:rsid w:val="00EB2AA6"/>
    <w:rsid w:val="00EB3DE4"/>
    <w:rsid w:val="00EB4AC6"/>
    <w:rsid w:val="00EB4DAF"/>
    <w:rsid w:val="00EB55F8"/>
    <w:rsid w:val="00EB64FB"/>
    <w:rsid w:val="00EC01BE"/>
    <w:rsid w:val="00EC1053"/>
    <w:rsid w:val="00EC349B"/>
    <w:rsid w:val="00EC4561"/>
    <w:rsid w:val="00EC70AC"/>
    <w:rsid w:val="00ED1E1F"/>
    <w:rsid w:val="00ED1FC9"/>
    <w:rsid w:val="00EE10B6"/>
    <w:rsid w:val="00EE12C5"/>
    <w:rsid w:val="00EE26D9"/>
    <w:rsid w:val="00EF2646"/>
    <w:rsid w:val="00EF3124"/>
    <w:rsid w:val="00F02FFF"/>
    <w:rsid w:val="00F0303C"/>
    <w:rsid w:val="00F030B4"/>
    <w:rsid w:val="00F03900"/>
    <w:rsid w:val="00F03F9D"/>
    <w:rsid w:val="00F10DAA"/>
    <w:rsid w:val="00F13E2B"/>
    <w:rsid w:val="00F145B6"/>
    <w:rsid w:val="00F14D38"/>
    <w:rsid w:val="00F16DAC"/>
    <w:rsid w:val="00F1711D"/>
    <w:rsid w:val="00F223AE"/>
    <w:rsid w:val="00F2346E"/>
    <w:rsid w:val="00F2522E"/>
    <w:rsid w:val="00F27AF5"/>
    <w:rsid w:val="00F27FB9"/>
    <w:rsid w:val="00F31603"/>
    <w:rsid w:val="00F32C91"/>
    <w:rsid w:val="00F333C2"/>
    <w:rsid w:val="00F35657"/>
    <w:rsid w:val="00F4021B"/>
    <w:rsid w:val="00F42C91"/>
    <w:rsid w:val="00F42E40"/>
    <w:rsid w:val="00F435C5"/>
    <w:rsid w:val="00F45A29"/>
    <w:rsid w:val="00F4657F"/>
    <w:rsid w:val="00F4772E"/>
    <w:rsid w:val="00F528ED"/>
    <w:rsid w:val="00F5359B"/>
    <w:rsid w:val="00F55B04"/>
    <w:rsid w:val="00F57459"/>
    <w:rsid w:val="00F62A3B"/>
    <w:rsid w:val="00F67598"/>
    <w:rsid w:val="00F70A9B"/>
    <w:rsid w:val="00F71E5C"/>
    <w:rsid w:val="00F74471"/>
    <w:rsid w:val="00F757D0"/>
    <w:rsid w:val="00F75B51"/>
    <w:rsid w:val="00F766D2"/>
    <w:rsid w:val="00F7689D"/>
    <w:rsid w:val="00F77D30"/>
    <w:rsid w:val="00F81139"/>
    <w:rsid w:val="00F83A3D"/>
    <w:rsid w:val="00F8492A"/>
    <w:rsid w:val="00F86378"/>
    <w:rsid w:val="00F8660C"/>
    <w:rsid w:val="00F91563"/>
    <w:rsid w:val="00F9572F"/>
    <w:rsid w:val="00F96371"/>
    <w:rsid w:val="00FA1497"/>
    <w:rsid w:val="00FA36DA"/>
    <w:rsid w:val="00FA6EBA"/>
    <w:rsid w:val="00FB1F6E"/>
    <w:rsid w:val="00FB3FA7"/>
    <w:rsid w:val="00FB61EB"/>
    <w:rsid w:val="00FB661D"/>
    <w:rsid w:val="00FB7952"/>
    <w:rsid w:val="00FC280F"/>
    <w:rsid w:val="00FC2C82"/>
    <w:rsid w:val="00FC354F"/>
    <w:rsid w:val="00FC3A60"/>
    <w:rsid w:val="00FC7FE6"/>
    <w:rsid w:val="00FD631A"/>
    <w:rsid w:val="00FD6DDA"/>
    <w:rsid w:val="00FE083E"/>
    <w:rsid w:val="00FE09C5"/>
    <w:rsid w:val="00FE37F1"/>
    <w:rsid w:val="00FE542B"/>
    <w:rsid w:val="00FE653B"/>
    <w:rsid w:val="00FE7DB2"/>
    <w:rsid w:val="00FF05F5"/>
    <w:rsid w:val="00FF092B"/>
    <w:rsid w:val="00FF43F2"/>
    <w:rsid w:val="00FF45D6"/>
    <w:rsid w:val="00FF464E"/>
    <w:rsid w:val="00FF4842"/>
    <w:rsid w:val="00FF4F17"/>
    <w:rsid w:val="00FF6123"/>
    <w:rsid w:val="00FF62D5"/>
    <w:rsid w:val="00FF7DE3"/>
    <w:rsid w:val="54ED0896"/>
    <w:rsid w:val="7153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FF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328E"/>
    <w:pPr>
      <w:widowControl w:val="0"/>
      <w:jc w:val="both"/>
    </w:pPr>
    <w:rPr>
      <w:rFonts w:cs="Calibri"/>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rsid w:val="005F328E"/>
    <w:rPr>
      <w:kern w:val="0"/>
      <w:sz w:val="20"/>
      <w:szCs w:val="20"/>
    </w:rPr>
  </w:style>
  <w:style w:type="character" w:customStyle="1" w:styleId="CommentTextChar">
    <w:name w:val="Comment Text Char"/>
    <w:link w:val="CommentText"/>
    <w:uiPriority w:val="99"/>
    <w:semiHidden/>
    <w:locked/>
    <w:rsid w:val="005F328E"/>
    <w:rPr>
      <w:sz w:val="20"/>
      <w:szCs w:val="20"/>
    </w:rPr>
  </w:style>
  <w:style w:type="paragraph" w:styleId="CommentSubject">
    <w:name w:val="annotation subject"/>
    <w:basedOn w:val="CommentText"/>
    <w:next w:val="CommentText"/>
    <w:link w:val="CommentSubjectChar"/>
    <w:uiPriority w:val="99"/>
    <w:semiHidden/>
    <w:rsid w:val="005F328E"/>
    <w:rPr>
      <w:b/>
      <w:bCs/>
    </w:rPr>
  </w:style>
  <w:style w:type="character" w:customStyle="1" w:styleId="CommentSubjectChar">
    <w:name w:val="Comment Subject Char"/>
    <w:link w:val="CommentSubject"/>
    <w:uiPriority w:val="99"/>
    <w:semiHidden/>
    <w:locked/>
    <w:rsid w:val="005F328E"/>
    <w:rPr>
      <w:b/>
      <w:bCs/>
      <w:sz w:val="20"/>
      <w:szCs w:val="20"/>
    </w:rPr>
  </w:style>
  <w:style w:type="paragraph" w:styleId="BalloonText">
    <w:name w:val="Balloon Text"/>
    <w:basedOn w:val="Normal"/>
    <w:link w:val="BalloonTextChar"/>
    <w:uiPriority w:val="99"/>
    <w:semiHidden/>
    <w:rsid w:val="005F328E"/>
    <w:rPr>
      <w:rFonts w:ascii="Tahoma" w:hAnsi="Tahoma" w:cs="Tahoma"/>
      <w:kern w:val="0"/>
      <w:sz w:val="16"/>
      <w:szCs w:val="16"/>
    </w:rPr>
  </w:style>
  <w:style w:type="character" w:customStyle="1" w:styleId="BalloonTextChar">
    <w:name w:val="Balloon Text Char"/>
    <w:link w:val="BalloonText"/>
    <w:uiPriority w:val="99"/>
    <w:semiHidden/>
    <w:locked/>
    <w:rsid w:val="005F328E"/>
    <w:rPr>
      <w:rFonts w:ascii="Tahoma" w:hAnsi="Tahoma" w:cs="Tahoma"/>
      <w:sz w:val="16"/>
      <w:szCs w:val="16"/>
    </w:rPr>
  </w:style>
  <w:style w:type="paragraph" w:styleId="Footer">
    <w:name w:val="footer"/>
    <w:basedOn w:val="Normal"/>
    <w:link w:val="FooterChar"/>
    <w:uiPriority w:val="99"/>
    <w:rsid w:val="005F328E"/>
    <w:pPr>
      <w:tabs>
        <w:tab w:val="center" w:pos="4153"/>
        <w:tab w:val="right" w:pos="8306"/>
      </w:tabs>
      <w:snapToGrid w:val="0"/>
      <w:jc w:val="left"/>
    </w:pPr>
    <w:rPr>
      <w:kern w:val="0"/>
      <w:sz w:val="18"/>
      <w:szCs w:val="18"/>
    </w:rPr>
  </w:style>
  <w:style w:type="character" w:customStyle="1" w:styleId="FooterChar">
    <w:name w:val="Footer Char"/>
    <w:link w:val="Footer"/>
    <w:uiPriority w:val="99"/>
    <w:locked/>
    <w:rsid w:val="005F328E"/>
    <w:rPr>
      <w:sz w:val="18"/>
      <w:szCs w:val="18"/>
    </w:rPr>
  </w:style>
  <w:style w:type="paragraph" w:styleId="Header">
    <w:name w:val="header"/>
    <w:basedOn w:val="Normal"/>
    <w:link w:val="HeaderChar"/>
    <w:uiPriority w:val="99"/>
    <w:rsid w:val="005F328E"/>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uiPriority w:val="99"/>
    <w:locked/>
    <w:rsid w:val="005F328E"/>
    <w:rPr>
      <w:sz w:val="18"/>
      <w:szCs w:val="18"/>
    </w:rPr>
  </w:style>
  <w:style w:type="character" w:styleId="Hyperlink">
    <w:name w:val="Hyperlink"/>
    <w:uiPriority w:val="99"/>
    <w:rsid w:val="005F328E"/>
    <w:rPr>
      <w:color w:val="0000FF"/>
      <w:u w:val="single"/>
    </w:rPr>
  </w:style>
  <w:style w:type="character" w:styleId="CommentReference">
    <w:name w:val="annotation reference"/>
    <w:uiPriority w:val="99"/>
    <w:semiHidden/>
    <w:rsid w:val="005F328E"/>
    <w:rPr>
      <w:sz w:val="16"/>
      <w:szCs w:val="16"/>
    </w:rPr>
  </w:style>
  <w:style w:type="paragraph" w:customStyle="1" w:styleId="Revision1">
    <w:name w:val="Revision1"/>
    <w:hidden/>
    <w:uiPriority w:val="99"/>
    <w:semiHidden/>
    <w:rsid w:val="005F328E"/>
    <w:rPr>
      <w:rFonts w:cs="Calibri"/>
      <w:kern w:val="2"/>
      <w:sz w:val="21"/>
      <w:szCs w:val="21"/>
    </w:rPr>
  </w:style>
  <w:style w:type="paragraph" w:customStyle="1" w:styleId="2">
    <w:name w:val="正文 2"/>
    <w:uiPriority w:val="99"/>
    <w:rsid w:val="005F328E"/>
    <w:rPr>
      <w:rFonts w:ascii="Arial Unicode MS" w:eastAsia="Arial Unicode MS" w:hAnsi="Times New Roman" w:cs="Arial Unicode MS"/>
      <w:color w:val="000000"/>
      <w:sz w:val="22"/>
      <w:szCs w:val="22"/>
      <w:lang w:val="zh-CN"/>
    </w:rPr>
  </w:style>
  <w:style w:type="paragraph" w:styleId="Revision">
    <w:name w:val="Revision"/>
    <w:hidden/>
    <w:uiPriority w:val="99"/>
    <w:semiHidden/>
    <w:rsid w:val="002B3568"/>
    <w:rPr>
      <w:rFonts w:cs="Calibri"/>
      <w:kern w:val="2"/>
      <w:sz w:val="21"/>
      <w:szCs w:val="21"/>
    </w:rPr>
  </w:style>
  <w:style w:type="paragraph" w:styleId="NoSpacing">
    <w:name w:val="No Spacing"/>
    <w:uiPriority w:val="99"/>
    <w:qFormat/>
    <w:rsid w:val="00063AB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Neue" w:hAnsi="Helvetica Neue" w:cs="Helvetica Neue"/>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179860">
      <w:marLeft w:val="0"/>
      <w:marRight w:val="0"/>
      <w:marTop w:val="0"/>
      <w:marBottom w:val="0"/>
      <w:divBdr>
        <w:top w:val="none" w:sz="0" w:space="0" w:color="auto"/>
        <w:left w:val="none" w:sz="0" w:space="0" w:color="auto"/>
        <w:bottom w:val="none" w:sz="0" w:space="0" w:color="auto"/>
        <w:right w:val="none" w:sz="0" w:space="0" w:color="auto"/>
      </w:divBdr>
    </w:div>
    <w:div w:id="1655179861">
      <w:marLeft w:val="0"/>
      <w:marRight w:val="0"/>
      <w:marTop w:val="0"/>
      <w:marBottom w:val="0"/>
      <w:divBdr>
        <w:top w:val="none" w:sz="0" w:space="0" w:color="auto"/>
        <w:left w:val="none" w:sz="0" w:space="0" w:color="auto"/>
        <w:bottom w:val="none" w:sz="0" w:space="0" w:color="auto"/>
        <w:right w:val="none" w:sz="0" w:space="0" w:color="auto"/>
      </w:divBdr>
    </w:div>
    <w:div w:id="165517986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2A847D-7471-5E4A-8FAD-6A2DAB15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1018</Words>
  <Characters>5500</Characters>
  <Application>Microsoft Macintosh Word</Application>
  <DocSecurity>0</DocSecurity>
  <Lines>85</Lines>
  <Paragraphs>11</Paragraphs>
  <ScaleCrop>false</ScaleCrop>
  <HeadingPairs>
    <vt:vector size="2" baseType="variant">
      <vt:variant>
        <vt:lpstr>Title</vt:lpstr>
      </vt:variant>
      <vt:variant>
        <vt:i4>1</vt:i4>
      </vt:variant>
    </vt:vector>
  </HeadingPairs>
  <TitlesOfParts>
    <vt:vector size="1" baseType="lpstr">
      <vt:lpstr>With great interests in computer, I am dedicated to furthering my studies and pursuing my academic and professional goals in the realm of computer</vt:lpstr>
    </vt:vector>
  </TitlesOfParts>
  <Manager/>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great interests in computer, I am dedicated to furthering my studies and pursuing my academic and professional goals in the realm of computer</dc:title>
  <dc:subject/>
  <dc:creator/>
  <cp:keywords/>
  <dc:description/>
  <cp:lastModifiedBy/>
  <cp:revision>96</cp:revision>
  <dcterms:created xsi:type="dcterms:W3CDTF">2019-10-28T00:30:00Z</dcterms:created>
  <dcterms:modified xsi:type="dcterms:W3CDTF">2019-11-08T21:08:00Z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