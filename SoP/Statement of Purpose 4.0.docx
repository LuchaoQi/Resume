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118F" w14:textId="0E643871" w:rsidR="007562E7" w:rsidRDefault="00EB420B" w:rsidP="00EF0471">
      <w:pPr>
        <w:ind w:firstLine="720"/>
      </w:pPr>
      <w:r>
        <w:t xml:space="preserve">I first developed an interest in Biostatistics while working with Professor Brian Caffo on </w:t>
      </w:r>
      <w:r w:rsidRPr="0063709C">
        <w:t>volumetric analysis of MRIcloud output</w:t>
      </w:r>
      <w:r>
        <w:t>. By that time, I had completed enough statistics and computer science courses to be able to meaningfully contribute to the “</w:t>
      </w:r>
      <w:r w:rsidRPr="006C2057">
        <w:t>MRIcloudT1volumetrics</w:t>
      </w:r>
      <w:r>
        <w:t>” package</w:t>
      </w:r>
      <w:r w:rsidRPr="006C2057">
        <w:t xml:space="preserve"> </w:t>
      </w:r>
      <w:r>
        <w:t xml:space="preserve">he was building. With a goal to create tools that can increase researcher productivity and improve package quality, I joined the development team and have improved classification models using principal component analysis and </w:t>
      </w:r>
      <w:r w:rsidRPr="006C2057">
        <w:t>multinomial regression</w:t>
      </w:r>
      <w:r>
        <w:t xml:space="preserve">. This package may help find new biomarkers of aging. Through this experience, I have strengthened my statistics skills and become well-versed in good research culture and practice. </w:t>
      </w:r>
      <w:r w:rsidR="0063709C">
        <w:t xml:space="preserve"> </w:t>
      </w:r>
    </w:p>
    <w:p w14:paraId="7F252C6C" w14:textId="456AB037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="002C5F31">
        <w:t>Johns Hopkins Bloomberg School of Public Health</w:t>
      </w:r>
      <w:r>
        <w:t xml:space="preserve">. I </w:t>
      </w:r>
      <w:r w:rsidR="004E2858">
        <w:t>worked</w:t>
      </w:r>
      <w:r w:rsidR="00C808DC">
        <w:t xml:space="preserve"> in the </w:t>
      </w:r>
      <w:r w:rsidR="002C5F31" w:rsidRPr="002C5F31">
        <w:t xml:space="preserve">Wearable and Implantable Technology </w:t>
      </w:r>
      <w:r w:rsidR="002554AD">
        <w:t xml:space="preserve">(WIT) </w:t>
      </w:r>
      <w:r w:rsidR="00781CF1" w:rsidRPr="00781CF1">
        <w:t>research</w:t>
      </w:r>
      <w:r w:rsidR="00781CF1">
        <w:t xml:space="preserve"> </w:t>
      </w:r>
      <w:r w:rsidR="002C5F31" w:rsidRPr="002C5F31">
        <w:t>group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</w:t>
      </w:r>
      <w:r w:rsidR="002C5F31">
        <w:t>regression</w:t>
      </w:r>
      <w:r w:rsidR="00EA0041">
        <w:t xml:space="preserve">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</w:t>
      </w:r>
      <w:r w:rsidR="00EB420B">
        <w:t>1</w:t>
      </w:r>
      <w:r w:rsidR="00207785">
        <w:t>]</w:t>
      </w:r>
      <w:r w:rsidR="007562E7">
        <w:t>.</w:t>
      </w:r>
    </w:p>
    <w:p w14:paraId="4D54B18C" w14:textId="2FB8450E" w:rsidR="00EB420B" w:rsidRDefault="00EB420B" w:rsidP="007562E7">
      <w:pPr>
        <w:ind w:firstLine="720"/>
      </w:pPr>
      <w:r>
        <w:t>My motivation to pursue a PhD</w:t>
      </w:r>
      <w:r w:rsidR="00B4689F">
        <w:t xml:space="preserve"> </w:t>
      </w:r>
      <w:r>
        <w:t xml:space="preserve">comes from my experience working on several substantial research projects. </w:t>
      </w:r>
      <w:r w:rsidR="00636809">
        <w:t xml:space="preserve">So far, </w:t>
      </w:r>
      <w:r>
        <w:t xml:space="preserve">I’ve worked in groups at North Eastern University, </w:t>
      </w:r>
      <w:r w:rsidRPr="004E2858">
        <w:t>Hong Kong Polytechnic University</w:t>
      </w:r>
      <w:r>
        <w:t xml:space="preserve">, and </w:t>
      </w:r>
      <w:r w:rsidR="004666FE" w:rsidRPr="004666FE">
        <w:t>Johns Hopkins Bloomberg School of Public Health</w:t>
      </w:r>
      <w:r w:rsidR="002C5F31">
        <w:t xml:space="preserve">. </w:t>
      </w:r>
      <w:r>
        <w:t xml:space="preserve">Through these experiences, I have </w:t>
      </w:r>
      <w:r w:rsidR="00706DB0">
        <w:t>improved</w:t>
      </w:r>
      <w:r>
        <w:t xml:space="preserve"> my research skills and published several first-author papers [2,3]. I have found that I am most engaged when working on ambitious </w:t>
      </w:r>
      <w:r w:rsidR="001E6D63">
        <w:t>data science</w:t>
      </w:r>
      <w:r>
        <w:t xml:space="preserve"> projects. Although my actual data engineering work has been educational, what really sparked my interest in research was experiencing the first-hand </w:t>
      </w:r>
      <w:r>
        <w:lastRenderedPageBreak/>
        <w:t>challenges that data engineers face daily. I am interested in projects which, if successful, have the potential to impact a large number of people by improving the state of the art in a particular area.</w:t>
      </w:r>
    </w:p>
    <w:p w14:paraId="4655F414" w14:textId="15A6799A" w:rsidR="00A272BD" w:rsidRDefault="008A61E8" w:rsidP="00135DAA">
      <w:r>
        <w:tab/>
      </w:r>
      <w:r w:rsidR="00A16C75">
        <w:t>I am currently studying Biomedical Engineering at Johns Hopkins University as a master’s student, doing research under Dr. Brian Caffo.</w:t>
      </w:r>
      <w:r w:rsidR="00A16C75">
        <w:t xml:space="preserve"> </w:t>
      </w:r>
      <w:bookmarkStart w:id="0" w:name="_GoBack"/>
      <w:bookmarkEnd w:id="0"/>
      <w:r w:rsidR="00537F21">
        <w:t xml:space="preserve">My objective is to pursue a PhD in Biostatistics with a focus on applied machine learning and data science. </w:t>
      </w:r>
      <w:r w:rsidR="00B53E8C">
        <w:t>My career aspiration is to lead a research laboratory in industry after completing my PhD, where I will strive to make usable, effective technology with a positive societal impact.</w:t>
      </w:r>
      <w:r w:rsidR="00AF69ED">
        <w:t xml:space="preserve"> </w:t>
      </w:r>
      <w:r>
        <w:t>Although I am open to a variety of research, there are several professors at J</w:t>
      </w:r>
      <w:r w:rsidR="007F5F53">
        <w:t>ohns Hopkins University</w:t>
      </w:r>
      <w:r>
        <w:t xml:space="preserve"> </w:t>
      </w:r>
      <w:r w:rsidR="006B4A57">
        <w:t>whose projects are especially appealing to me: Brian Caffo</w:t>
      </w:r>
      <w:r w:rsidR="00DB026B">
        <w:t xml:space="preserve"> (time series analysis)</w:t>
      </w:r>
      <w:r w:rsidR="006B4A57">
        <w:t xml:space="preserve">, </w:t>
      </w:r>
      <w:r w:rsidR="006B4A57" w:rsidRPr="00ED0D9C">
        <w:t>Ciprian M. Crainiceanu</w:t>
      </w:r>
      <w:r w:rsidR="00DB026B">
        <w:t xml:space="preserve"> (WIT)</w:t>
      </w:r>
      <w:r w:rsidR="00440DD9">
        <w:t>,</w:t>
      </w:r>
      <w:r w:rsidR="006B4A57">
        <w:t xml:space="preserve"> and </w:t>
      </w:r>
      <w:r w:rsidR="006D09F3" w:rsidRPr="006D09F3">
        <w:t>Scott L. Zeger</w:t>
      </w:r>
      <w:r w:rsidR="006D09F3">
        <w:t xml:space="preserve"> </w:t>
      </w:r>
      <w:r w:rsidR="00DB026B">
        <w:t>(</w:t>
      </w:r>
      <w:r w:rsidR="006D09F3" w:rsidRPr="006D09F3">
        <w:t>Bayesian statistics</w:t>
      </w:r>
      <w:r w:rsidR="00DB026B">
        <w:t>)</w:t>
      </w:r>
      <w:r w:rsidR="006B4A57">
        <w:t xml:space="preserve">. After </w:t>
      </w:r>
      <w:r w:rsidR="007E1093">
        <w:t>reading several papers in each of these groups,</w:t>
      </w:r>
      <w:r w:rsidR="007B1902">
        <w:t xml:space="preserve"> </w:t>
      </w:r>
      <w:r w:rsidR="006B4A57">
        <w:t>I see a clear fit for my skills and interests at J</w:t>
      </w:r>
      <w:r w:rsidR="007F5F53">
        <w:t>ohns Hopkins University</w:t>
      </w:r>
      <w:r w:rsidR="006B4A57">
        <w:t xml:space="preserve">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D9C0C" w14:textId="77777777" w:rsidR="00012313" w:rsidRDefault="00012313" w:rsidP="006B4A57">
      <w:pPr>
        <w:spacing w:after="0" w:line="240" w:lineRule="auto"/>
      </w:pPr>
      <w:r>
        <w:separator/>
      </w:r>
    </w:p>
  </w:endnote>
  <w:endnote w:type="continuationSeparator" w:id="0">
    <w:p w14:paraId="19699660" w14:textId="77777777" w:rsidR="00012313" w:rsidRDefault="00012313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DC340" w14:textId="77777777" w:rsidR="00012313" w:rsidRDefault="00012313" w:rsidP="006B4A57">
      <w:pPr>
        <w:spacing w:after="0" w:line="240" w:lineRule="auto"/>
      </w:pPr>
      <w:r>
        <w:separator/>
      </w:r>
    </w:p>
  </w:footnote>
  <w:footnote w:type="continuationSeparator" w:id="0">
    <w:p w14:paraId="18926C08" w14:textId="77777777" w:rsidR="00012313" w:rsidRDefault="00012313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12313"/>
    <w:rsid w:val="00024D53"/>
    <w:rsid w:val="00031BAF"/>
    <w:rsid w:val="00086E28"/>
    <w:rsid w:val="00135DAA"/>
    <w:rsid w:val="00146B27"/>
    <w:rsid w:val="00174E60"/>
    <w:rsid w:val="001E6D63"/>
    <w:rsid w:val="0020416E"/>
    <w:rsid w:val="00207785"/>
    <w:rsid w:val="00231911"/>
    <w:rsid w:val="00236B94"/>
    <w:rsid w:val="002554AD"/>
    <w:rsid w:val="0029084F"/>
    <w:rsid w:val="002C5F31"/>
    <w:rsid w:val="00300DEA"/>
    <w:rsid w:val="003614D3"/>
    <w:rsid w:val="00363C94"/>
    <w:rsid w:val="003C2AEB"/>
    <w:rsid w:val="00440DD9"/>
    <w:rsid w:val="004666FE"/>
    <w:rsid w:val="004927C3"/>
    <w:rsid w:val="004C6CC5"/>
    <w:rsid w:val="004D37C1"/>
    <w:rsid w:val="004E2858"/>
    <w:rsid w:val="0051665F"/>
    <w:rsid w:val="00534F05"/>
    <w:rsid w:val="00537F21"/>
    <w:rsid w:val="00636809"/>
    <w:rsid w:val="0063709C"/>
    <w:rsid w:val="006B4A57"/>
    <w:rsid w:val="006B5B89"/>
    <w:rsid w:val="006C2057"/>
    <w:rsid w:val="006D09F3"/>
    <w:rsid w:val="006D7147"/>
    <w:rsid w:val="00706DB0"/>
    <w:rsid w:val="007562E7"/>
    <w:rsid w:val="00781CF1"/>
    <w:rsid w:val="00791C69"/>
    <w:rsid w:val="007B1902"/>
    <w:rsid w:val="007E1093"/>
    <w:rsid w:val="007E6708"/>
    <w:rsid w:val="007F5F53"/>
    <w:rsid w:val="008173B2"/>
    <w:rsid w:val="00871A1E"/>
    <w:rsid w:val="008A61E8"/>
    <w:rsid w:val="00900EAD"/>
    <w:rsid w:val="009375A2"/>
    <w:rsid w:val="009D4345"/>
    <w:rsid w:val="009E1062"/>
    <w:rsid w:val="009F62FE"/>
    <w:rsid w:val="00A0717A"/>
    <w:rsid w:val="00A16C75"/>
    <w:rsid w:val="00A272BD"/>
    <w:rsid w:val="00AF386B"/>
    <w:rsid w:val="00AF69ED"/>
    <w:rsid w:val="00AF7189"/>
    <w:rsid w:val="00B076E3"/>
    <w:rsid w:val="00B4689F"/>
    <w:rsid w:val="00B5121D"/>
    <w:rsid w:val="00B53E8C"/>
    <w:rsid w:val="00BA782B"/>
    <w:rsid w:val="00C808DC"/>
    <w:rsid w:val="00C91591"/>
    <w:rsid w:val="00D82D3F"/>
    <w:rsid w:val="00DB026B"/>
    <w:rsid w:val="00E63C78"/>
    <w:rsid w:val="00E7105B"/>
    <w:rsid w:val="00E90B3B"/>
    <w:rsid w:val="00EA0041"/>
    <w:rsid w:val="00EB420B"/>
    <w:rsid w:val="00ED0D9C"/>
    <w:rsid w:val="00ED6050"/>
    <w:rsid w:val="00EF0471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E218C-62AA-4072-B37C-8B9A5BCD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10</cp:revision>
  <cp:lastPrinted>2019-11-17T02:51:00Z</cp:lastPrinted>
  <dcterms:created xsi:type="dcterms:W3CDTF">2019-11-21T20:26:00Z</dcterms:created>
  <dcterms:modified xsi:type="dcterms:W3CDTF">2019-11-22T18:44:00Z</dcterms:modified>
</cp:coreProperties>
</file>