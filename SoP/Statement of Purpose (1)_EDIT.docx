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4C5D" w14:textId="77777777" w:rsidR="00440DD9" w:rsidRDefault="00440DD9" w:rsidP="006B4A57">
      <w:pPr>
        <w:ind w:firstLine="720"/>
      </w:pPr>
    </w:p>
    <w:p w14:paraId="7B25A687" w14:textId="51184B53" w:rsidR="00135DAA" w:rsidRDefault="009E1062" w:rsidP="006B4A57">
      <w:pPr>
        <w:ind w:firstLine="720"/>
      </w:pPr>
      <w:r>
        <w:t>My objective is to pursue a PhD in Biostatistics with a focus on a</w:t>
      </w:r>
      <w:r w:rsidRPr="009E1062">
        <w:t xml:space="preserve">pplied </w:t>
      </w:r>
      <w:r>
        <w:t>m</w:t>
      </w:r>
      <w:r w:rsidRPr="009E1062">
        <w:t xml:space="preserve">achine </w:t>
      </w:r>
      <w:r>
        <w:t>l</w:t>
      </w:r>
      <w:r w:rsidRPr="009E1062">
        <w:t>earning and</w:t>
      </w:r>
      <w:r>
        <w:t xml:space="preserve"> d</w:t>
      </w:r>
      <w:r w:rsidRPr="009E1062">
        <w:t xml:space="preserve">ata </w:t>
      </w:r>
      <w:r>
        <w:t>s</w:t>
      </w:r>
      <w:r w:rsidRPr="009E1062">
        <w:t>cience</w:t>
      </w:r>
      <w:r>
        <w:t>.</w:t>
      </w:r>
      <w:r w:rsidR="00363C94">
        <w:t xml:space="preserve"> I am currently studying Biomedical Engineering at Johns Hopkins University (JHU) as a master’s student</w:t>
      </w:r>
      <w:ins w:id="0" w:author="Ad Paul" w:date="2019-11-16T17:44:00Z">
        <w:r w:rsidR="00440DD9">
          <w:t>,</w:t>
        </w:r>
      </w:ins>
      <w:r w:rsidR="00363C94">
        <w:t xml:space="preserve"> doing </w:t>
      </w:r>
      <w:r w:rsidR="00ED0D9C">
        <w:t>research</w:t>
      </w:r>
      <w:r w:rsidR="007E6708">
        <w:t xml:space="preserve"> </w:t>
      </w:r>
      <w:r w:rsidR="00363C94">
        <w:t>under Dr. Brian</w:t>
      </w:r>
      <w:r w:rsidR="00ED0D9C">
        <w:t xml:space="preserve"> </w:t>
      </w:r>
      <w:proofErr w:type="spellStart"/>
      <w:r w:rsidR="00ED0D9C">
        <w:t>Caffo</w:t>
      </w:r>
      <w:proofErr w:type="spellEnd"/>
      <w:r w:rsidR="007E6708">
        <w:t>. I plan to continue with a career in research after obtaining my Ph</w:t>
      </w:r>
      <w:r w:rsidR="00E7105B">
        <w:t>D.</w:t>
      </w:r>
    </w:p>
    <w:p w14:paraId="52287F9E" w14:textId="0FAD12E6" w:rsidR="00E7105B" w:rsidRDefault="00E7105B" w:rsidP="00135DAA">
      <w:r>
        <w:tab/>
        <w:t xml:space="preserve">My motivation to pursue a PhD comes from my experience working on several substantial research projects. </w:t>
      </w:r>
      <w:r w:rsidR="00A272BD">
        <w:t xml:space="preserve">I’ve worked in groups at NEU, </w:t>
      </w:r>
      <w:proofErr w:type="spellStart"/>
      <w:r w:rsidR="00A272BD">
        <w:t>PolyU</w:t>
      </w:r>
      <w:proofErr w:type="spellEnd"/>
      <w:r w:rsidR="00A272BD">
        <w:t xml:space="preserve">, and </w:t>
      </w:r>
      <w:r w:rsidR="00E90B3B">
        <w:t>JHU</w:t>
      </w:r>
      <w:r w:rsidR="00A272BD">
        <w:t xml:space="preserve"> </w:t>
      </w:r>
      <w:r w:rsidR="008A61E8">
        <w:t>and have also been a data analysis intern at Johns Hopkins Bloomberg School of Public Health</w:t>
      </w:r>
      <w:r w:rsidR="0051665F">
        <w:t xml:space="preserve"> (</w:t>
      </w:r>
      <w:r w:rsidR="0051665F" w:rsidRPr="0051665F">
        <w:t>JHSPH</w:t>
      </w:r>
      <w:r w:rsidR="0051665F">
        <w:t>)</w:t>
      </w:r>
      <w:r w:rsidR="008A61E8">
        <w:t>.</w:t>
      </w:r>
      <w:r w:rsidR="00E90B3B">
        <w:t xml:space="preserve"> Through these experiences, I have </w:t>
      </w:r>
      <w:r w:rsidR="00ED0D9C">
        <w:t xml:space="preserve">bolstered my research skills and </w:t>
      </w:r>
      <w:r w:rsidR="00E90B3B">
        <w:t>published several first-author papers</w:t>
      </w:r>
      <w:r w:rsidR="006B5B89">
        <w:t xml:space="preserve"> </w:t>
      </w:r>
      <w:r w:rsidR="00E90B3B">
        <w:t>[</w:t>
      </w:r>
      <w:r w:rsidR="006B5B89">
        <w:t>1,2</w:t>
      </w:r>
      <w:r w:rsidR="00ED0D9C">
        <w:t xml:space="preserve">]. I </w:t>
      </w:r>
      <w:r w:rsidR="00174E60">
        <w:t xml:space="preserve">have </w:t>
      </w:r>
      <w:r w:rsidR="00E90B3B">
        <w:t xml:space="preserve">found that I am most engaged when working on ambitious technical research projects. </w:t>
      </w:r>
      <w:r w:rsidR="00C91591">
        <w:t xml:space="preserve">Although </w:t>
      </w:r>
      <w:del w:id="1" w:author="Ad Paul" w:date="2019-11-16T17:45:00Z">
        <w:r w:rsidR="00C91591" w:rsidDel="00440DD9">
          <w:delText xml:space="preserve">the </w:delText>
        </w:r>
      </w:del>
      <w:ins w:id="2" w:author="Ad Paul" w:date="2019-11-16T17:45:00Z">
        <w:r w:rsidR="00440DD9">
          <w:t>my</w:t>
        </w:r>
        <w:r w:rsidR="00440DD9">
          <w:t xml:space="preserve"> </w:t>
        </w:r>
      </w:ins>
      <w:r w:rsidR="00C91591">
        <w:t xml:space="preserve">actual data engineering work </w:t>
      </w:r>
      <w:del w:id="3" w:author="Ad Paul" w:date="2019-11-16T17:45:00Z">
        <w:r w:rsidR="00ED0D9C" w:rsidDel="00440DD9">
          <w:delText xml:space="preserve">is </w:delText>
        </w:r>
      </w:del>
      <w:ins w:id="4" w:author="Ad Paul" w:date="2019-11-16T17:45:00Z">
        <w:r w:rsidR="00440DD9">
          <w:t>has been</w:t>
        </w:r>
        <w:r w:rsidR="00440DD9">
          <w:t xml:space="preserve"> </w:t>
        </w:r>
      </w:ins>
      <w:r w:rsidR="00C91591">
        <w:t xml:space="preserve">educational, what really sparked my interest in research was experiencing </w:t>
      </w:r>
      <w:ins w:id="5" w:author="Ad Paul" w:date="2019-11-16T17:45:00Z">
        <w:r w:rsidR="00440DD9">
          <w:t xml:space="preserve">the </w:t>
        </w:r>
      </w:ins>
      <w:r w:rsidR="00C91591">
        <w:t xml:space="preserve">first-hand challenges that data engineers face daily. </w:t>
      </w:r>
      <w:r w:rsidR="006B5B89">
        <w:t>I am interested in projects</w:t>
      </w:r>
      <w:ins w:id="6" w:author="Ad Paul" w:date="2019-11-16T17:46:00Z">
        <w:r w:rsidR="00440DD9">
          <w:t xml:space="preserve"> which</w:t>
        </w:r>
      </w:ins>
      <w:r w:rsidR="006B5B89">
        <w:t xml:space="preserve">, if successful, have the potential to impact a large number of people by improving the state of the art in a </w:t>
      </w:r>
      <w:del w:id="7" w:author="Ad Paul" w:date="2019-11-16T17:46:00Z">
        <w:r w:rsidR="006B5B89" w:rsidDel="00440DD9">
          <w:delText xml:space="preserve">given </w:delText>
        </w:r>
      </w:del>
      <w:ins w:id="8" w:author="Ad Paul" w:date="2019-11-16T17:46:00Z">
        <w:r w:rsidR="00440DD9">
          <w:t>particular</w:t>
        </w:r>
        <w:r w:rsidR="00440DD9">
          <w:t xml:space="preserve"> </w:t>
        </w:r>
      </w:ins>
      <w:r w:rsidR="006B5B89">
        <w:t xml:space="preserve">area. </w:t>
      </w:r>
    </w:p>
    <w:p w14:paraId="79A8CB43" w14:textId="0762C0B0" w:rsidR="0063709C" w:rsidRDefault="006B5B89" w:rsidP="00135DAA">
      <w:r>
        <w:tab/>
      </w:r>
      <w:del w:id="9" w:author="Ad Paul" w:date="2019-11-16T17:47:00Z">
        <w:r w:rsidDel="00440DD9">
          <w:delText xml:space="preserve">My </w:delText>
        </w:r>
      </w:del>
      <w:ins w:id="10" w:author="Ad Paul" w:date="2019-11-16T17:47:00Z">
        <w:r w:rsidR="00440DD9">
          <w:t>The</w:t>
        </w:r>
        <w:r w:rsidR="00440DD9">
          <w:t xml:space="preserve"> </w:t>
        </w:r>
      </w:ins>
      <w:r>
        <w:t xml:space="preserve">interest </w:t>
      </w:r>
      <w:ins w:id="11" w:author="Ad Paul" w:date="2019-11-16T17:47:00Z">
        <w:r w:rsidR="00440DD9">
          <w:t xml:space="preserve">I’ve developed </w:t>
        </w:r>
      </w:ins>
      <w:r>
        <w:t xml:space="preserve">in Biostatistics </w:t>
      </w:r>
      <w:del w:id="12" w:author="Ad Paul" w:date="2019-11-16T17:47:00Z">
        <w:r w:rsidDel="00440DD9">
          <w:delText xml:space="preserve">research </w:delText>
        </w:r>
        <w:r w:rsidR="00ED0D9C" w:rsidDel="00440DD9">
          <w:delText>first developed</w:delText>
        </w:r>
      </w:del>
      <w:ins w:id="13" w:author="Ad Paul" w:date="2019-11-16T17:47:00Z">
        <w:r w:rsidR="00440DD9">
          <w:t>first came about</w:t>
        </w:r>
      </w:ins>
      <w:r w:rsidR="00ED0D9C">
        <w:t xml:space="preserve"> while </w:t>
      </w:r>
      <w:del w:id="14" w:author="Ad Paul" w:date="2019-11-16T17:47:00Z">
        <w:r w:rsidR="00ED0D9C" w:rsidDel="00440DD9">
          <w:delText xml:space="preserve">working </w:delText>
        </w:r>
      </w:del>
      <w:ins w:id="15" w:author="Ad Paul" w:date="2019-11-16T17:47:00Z">
        <w:r w:rsidR="00440DD9">
          <w:t>I worked</w:t>
        </w:r>
        <w:r w:rsidR="00440DD9">
          <w:t xml:space="preserve"> </w:t>
        </w:r>
      </w:ins>
      <w:r w:rsidR="00ED0D9C">
        <w:t xml:space="preserve">with </w:t>
      </w:r>
      <w:r w:rsidR="0051665F">
        <w:t>P</w:t>
      </w:r>
      <w:r w:rsidR="00ED0D9C">
        <w:t xml:space="preserve">rofessors Brian </w:t>
      </w:r>
      <w:proofErr w:type="spellStart"/>
      <w:r w:rsidR="00ED0D9C">
        <w:t>Caffo</w:t>
      </w:r>
      <w:proofErr w:type="spellEnd"/>
      <w:r w:rsidR="00ED0D9C">
        <w:t xml:space="preserve"> and </w:t>
      </w:r>
      <w:r w:rsidR="0063709C" w:rsidRPr="0063709C">
        <w:t xml:space="preserve">John </w:t>
      </w:r>
      <w:proofErr w:type="spellStart"/>
      <w:r w:rsidR="0063709C" w:rsidRPr="0063709C">
        <w:t>Muschelli</w:t>
      </w:r>
      <w:proofErr w:type="spellEnd"/>
      <w:r w:rsidR="00ED0D9C">
        <w:t xml:space="preserve"> </w:t>
      </w:r>
      <w:r w:rsidR="0063709C">
        <w:t xml:space="preserve">on </w:t>
      </w:r>
      <w:r w:rsidR="0063709C" w:rsidRPr="0063709C">
        <w:t xml:space="preserve">volumetric analysis of </w:t>
      </w:r>
      <w:proofErr w:type="spellStart"/>
      <w:r w:rsidR="0063709C" w:rsidRPr="0063709C">
        <w:t>MRIcloud</w:t>
      </w:r>
      <w:proofErr w:type="spellEnd"/>
      <w:r w:rsidR="0063709C" w:rsidRPr="0063709C">
        <w:t xml:space="preserve"> output</w:t>
      </w:r>
      <w:r w:rsidR="00ED0D9C">
        <w:t xml:space="preserve">. </w:t>
      </w:r>
      <w:r w:rsidR="006C2057">
        <w:t xml:space="preserve">By </w:t>
      </w:r>
      <w:del w:id="16" w:author="Ad Paul" w:date="2019-11-16T17:47:00Z">
        <w:r w:rsidR="006C2057" w:rsidDel="00440DD9">
          <w:delText>the time I met them</w:delText>
        </w:r>
      </w:del>
      <w:ins w:id="17" w:author="Ad Paul" w:date="2019-11-16T17:47:00Z">
        <w:r w:rsidR="00440DD9">
          <w:t>that time,</w:t>
        </w:r>
      </w:ins>
      <w:r w:rsidR="006C2057">
        <w:t xml:space="preserve"> I had completed enough statistics and computer science courses to be able to meaningfully contribute to the </w:t>
      </w:r>
      <w:del w:id="18" w:author="Ad Paul" w:date="2019-11-16T17:48:00Z">
        <w:r w:rsidR="006C2057" w:rsidDel="00440DD9">
          <w:delText xml:space="preserve">package </w:delText>
        </w:r>
      </w:del>
      <w:r w:rsidR="006C2057" w:rsidRPr="006C2057">
        <w:t>MRIcloudT1volumetrics</w:t>
      </w:r>
      <w:ins w:id="19" w:author="Ad Paul" w:date="2019-11-16T17:48:00Z">
        <w:r w:rsidR="00440DD9">
          <w:t xml:space="preserve"> package</w:t>
        </w:r>
      </w:ins>
      <w:r w:rsidR="006C2057" w:rsidRPr="006C2057">
        <w:t xml:space="preserve"> </w:t>
      </w:r>
      <w:r w:rsidR="006C2057">
        <w:t xml:space="preserve">they were building. </w:t>
      </w:r>
      <w:r w:rsidR="0051665F">
        <w:t xml:space="preserve">With </w:t>
      </w:r>
      <w:del w:id="20" w:author="Ad Paul" w:date="2019-11-16T17:48:00Z">
        <w:r w:rsidR="0051665F" w:rsidDel="00440DD9">
          <w:delText>the aspiration</w:delText>
        </w:r>
      </w:del>
      <w:ins w:id="21" w:author="Ad Paul" w:date="2019-11-16T17:48:00Z">
        <w:r w:rsidR="00440DD9">
          <w:t>a goal</w:t>
        </w:r>
      </w:ins>
      <w:r w:rsidR="0051665F">
        <w:t xml:space="preserve"> to create tools that can increase researcher productivity and improve package quality, I joined the development </w:t>
      </w:r>
      <w:ins w:id="22" w:author="Ad Paul" w:date="2019-11-16T17:48:00Z">
        <w:r w:rsidR="00440DD9">
          <w:t xml:space="preserve">team </w:t>
        </w:r>
      </w:ins>
      <w:r w:rsidR="0051665F">
        <w:t>and</w:t>
      </w:r>
      <w:r w:rsidR="006C2057">
        <w:t xml:space="preserve"> </w:t>
      </w:r>
      <w:r w:rsidR="00236B94">
        <w:t>have improved classification model</w:t>
      </w:r>
      <w:ins w:id="23" w:author="Ad Paul" w:date="2019-11-16T17:48:00Z">
        <w:r w:rsidR="00440DD9">
          <w:t>s</w:t>
        </w:r>
      </w:ins>
      <w:r w:rsidR="00236B94">
        <w:t xml:space="preserve"> using principal component analysis and </w:t>
      </w:r>
      <w:r w:rsidR="00236B94" w:rsidRPr="006C2057">
        <w:t>multinomial regression</w:t>
      </w:r>
      <w:r w:rsidR="0051665F">
        <w:t xml:space="preserve">. </w:t>
      </w:r>
      <w:r w:rsidR="00C808DC">
        <w:t xml:space="preserve">This </w:t>
      </w:r>
      <w:r w:rsidR="00B5121D">
        <w:t>package</w:t>
      </w:r>
      <w:r w:rsidR="00C808DC">
        <w:t xml:space="preserve"> may help find new biomarkers of aging and is available at </w:t>
      </w:r>
      <w:hyperlink r:id="rId7" w:history="1">
        <w:r w:rsidR="00C808DC" w:rsidRPr="00432758">
          <w:rPr>
            <w:rStyle w:val="Hyperlink"/>
          </w:rPr>
          <w:t>https://github.com/bcaffo/MRIcloudT1volumetrics</w:t>
        </w:r>
      </w:hyperlink>
      <w:r w:rsidR="00C808DC">
        <w:t xml:space="preserve">. </w:t>
      </w:r>
      <w:r w:rsidR="0063709C">
        <w:t xml:space="preserve">Through this experience, </w:t>
      </w:r>
      <w:r w:rsidR="00ED0D9C">
        <w:t xml:space="preserve">I have strengthened my </w:t>
      </w:r>
      <w:r w:rsidR="0063709C">
        <w:t xml:space="preserve">statistics skills and become </w:t>
      </w:r>
      <w:del w:id="24" w:author="Ad Paul" w:date="2019-11-16T17:48:00Z">
        <w:r w:rsidR="0063709C" w:rsidDel="00440DD9">
          <w:delText xml:space="preserve">trained </w:delText>
        </w:r>
      </w:del>
      <w:ins w:id="25" w:author="Ad Paul" w:date="2019-11-16T17:48:00Z">
        <w:r w:rsidR="00440DD9">
          <w:t>well-versed</w:t>
        </w:r>
        <w:r w:rsidR="00440DD9">
          <w:t xml:space="preserve"> </w:t>
        </w:r>
      </w:ins>
      <w:r w:rsidR="0063709C">
        <w:t xml:space="preserve">in good research culture and practice. </w:t>
      </w:r>
    </w:p>
    <w:p w14:paraId="7F252C6C" w14:textId="01317BDD" w:rsidR="008A61E8" w:rsidRDefault="0051665F" w:rsidP="00135DAA">
      <w:r>
        <w:lastRenderedPageBreak/>
        <w:tab/>
        <w:t xml:space="preserve">Most of my </w:t>
      </w:r>
      <w:r w:rsidR="00D82D3F">
        <w:t xml:space="preserve">real-world </w:t>
      </w:r>
      <w:r>
        <w:t>machine learning experience was gained during my intern</w:t>
      </w:r>
      <w:r w:rsidR="00C808DC">
        <w:t>ship</w:t>
      </w:r>
      <w:r>
        <w:t xml:space="preserve"> at </w:t>
      </w:r>
      <w:r w:rsidRPr="0051665F">
        <w:t>JHSPH</w:t>
      </w:r>
      <w:r>
        <w:t xml:space="preserve">. I was </w:t>
      </w:r>
      <w:r w:rsidR="00C808DC">
        <w:t xml:space="preserve">working in the </w:t>
      </w:r>
      <w:r w:rsidR="00C808DC" w:rsidRPr="00C808DC">
        <w:t>Johns Hopkins Data Science Lab (</w:t>
      </w:r>
      <w:proofErr w:type="spellStart"/>
      <w:r w:rsidR="00C808DC" w:rsidRPr="00C808DC">
        <w:t>DaSL</w:t>
      </w:r>
      <w:proofErr w:type="spellEnd"/>
      <w:r w:rsidR="00C808DC" w:rsidRPr="00C808DC">
        <w:t>)</w:t>
      </w:r>
      <w:r w:rsidR="00EA0041">
        <w:t xml:space="preserve"> and </w:t>
      </w:r>
      <w:ins w:id="26" w:author="Ad Paul" w:date="2019-11-16T17:48:00Z">
        <w:r w:rsidR="00440DD9">
          <w:t xml:space="preserve">was there </w:t>
        </w:r>
      </w:ins>
      <w:r w:rsidR="00EA0041">
        <w:t xml:space="preserve">introduced to Professor </w:t>
      </w:r>
      <w:proofErr w:type="spellStart"/>
      <w:r w:rsidR="00EA0041" w:rsidRPr="00ED0D9C">
        <w:t>Ciprian</w:t>
      </w:r>
      <w:proofErr w:type="spellEnd"/>
      <w:r w:rsidR="00EA0041" w:rsidRPr="00ED0D9C">
        <w:t xml:space="preserve"> M. </w:t>
      </w:r>
      <w:proofErr w:type="spellStart"/>
      <w:r w:rsidR="00EA0041" w:rsidRPr="00ED0D9C">
        <w:t>Crainiceanu</w:t>
      </w:r>
      <w:proofErr w:type="spellEnd"/>
      <w:r w:rsidR="00C808DC">
        <w:t>. O</w:t>
      </w:r>
      <w:r w:rsidR="00ED0D9C">
        <w:t xml:space="preserve">ne of our most interesting </w:t>
      </w:r>
      <w:del w:id="27" w:author="Ad Paul" w:date="2019-11-16T17:50:00Z">
        <w:r w:rsidR="00ED0D9C" w:rsidDel="00440DD9">
          <w:delText xml:space="preserve">projects </w:delText>
        </w:r>
      </w:del>
      <w:del w:id="28" w:author="Ad Paul" w:date="2019-11-16T17:48:00Z">
        <w:r w:rsidR="00ED0D9C" w:rsidDel="00440DD9">
          <w:delText xml:space="preserve">is </w:delText>
        </w:r>
      </w:del>
      <w:del w:id="29" w:author="Ad Paul" w:date="2019-11-16T17:50:00Z">
        <w:r w:rsidR="00ED0D9C" w:rsidDel="00440DD9">
          <w:delText>analysis of</w:delText>
        </w:r>
      </w:del>
      <w:ins w:id="30" w:author="Ad Paul" w:date="2019-11-16T17:50:00Z">
        <w:r w:rsidR="00440DD9">
          <w:t>analyses has been the</w:t>
        </w:r>
      </w:ins>
      <w:r w:rsidR="00ED0D9C">
        <w:t xml:space="preserve"> </w:t>
      </w:r>
      <w:r w:rsidR="00ED0D9C" w:rsidRPr="00ED0D9C">
        <w:t>National Health and Nutrition Examination Survey</w:t>
      </w:r>
      <w:r w:rsidR="00ED0D9C">
        <w:t xml:space="preserve"> (NHANES).</w:t>
      </w:r>
      <w:r w:rsidR="0063709C">
        <w:t xml:space="preserve"> </w:t>
      </w:r>
      <w:r w:rsidR="00C808DC">
        <w:t xml:space="preserve">I led a research project </w:t>
      </w:r>
      <w:r w:rsidR="00024D53">
        <w:t>addressing</w:t>
      </w:r>
      <w:r w:rsidR="00C808DC">
        <w:t xml:space="preserve"> </w:t>
      </w:r>
      <w:del w:id="31" w:author="Ad Paul" w:date="2019-11-16T17:50:00Z">
        <w:r w:rsidR="00C808DC" w:rsidDel="00440DD9">
          <w:delText xml:space="preserve">the </w:delText>
        </w:r>
      </w:del>
      <w:ins w:id="32" w:author="Ad Paul" w:date="2019-11-16T17:50:00Z">
        <w:r w:rsidR="00440DD9">
          <w:t>a</w:t>
        </w:r>
        <w:r w:rsidR="00440DD9">
          <w:t xml:space="preserve"> </w:t>
        </w:r>
      </w:ins>
      <w:r w:rsidR="00C808DC">
        <w:t>problem</w:t>
      </w:r>
      <w:r w:rsidR="00EA0041">
        <w:t xml:space="preserve"> </w:t>
      </w:r>
      <w:del w:id="33" w:author="Ad Paul" w:date="2019-11-16T17:50:00Z">
        <w:r w:rsidR="00EA0041" w:rsidDel="00440DD9">
          <w:delText xml:space="preserve">that </w:delText>
        </w:r>
      </w:del>
      <w:ins w:id="34" w:author="Ad Paul" w:date="2019-11-16T17:50:00Z">
        <w:r w:rsidR="00440DD9">
          <w:t>intrinsic to the</w:t>
        </w:r>
        <w:r w:rsidR="00440DD9">
          <w:t xml:space="preserve"> </w:t>
        </w:r>
      </w:ins>
      <w:r w:rsidR="00EA0041">
        <w:t>high</w:t>
      </w:r>
      <w:ins w:id="35" w:author="Ad Paul" w:date="2019-11-16T17:50:00Z">
        <w:r w:rsidR="00440DD9">
          <w:t>-</w:t>
        </w:r>
      </w:ins>
      <w:del w:id="36" w:author="Ad Paul" w:date="2019-11-16T17:50:00Z">
        <w:r w:rsidR="00EA0041" w:rsidDel="00440DD9">
          <w:delText xml:space="preserve"> </w:delText>
        </w:r>
      </w:del>
      <w:r w:rsidR="00EA0041">
        <w:t xml:space="preserve">dimensional nature of </w:t>
      </w:r>
      <w:ins w:id="37" w:author="Ad Paul" w:date="2019-11-16T17:50:00Z">
        <w:r w:rsidR="00440DD9">
          <w:t xml:space="preserve">our </w:t>
        </w:r>
      </w:ins>
      <w:r w:rsidR="00EA0041">
        <w:t>data</w:t>
      </w:r>
      <w:ins w:id="38" w:author="Ad Paul" w:date="2019-11-16T17:50:00Z">
        <w:r w:rsidR="00440DD9">
          <w:t>,</w:t>
        </w:r>
      </w:ins>
      <w:r w:rsidR="00EA0041">
        <w:t xml:space="preserve"> </w:t>
      </w:r>
      <w:ins w:id="39" w:author="Ad Paul" w:date="2019-11-16T17:50:00Z">
        <w:r w:rsidR="00440DD9">
          <w:t xml:space="preserve">which </w:t>
        </w:r>
      </w:ins>
      <w:r w:rsidR="00024D53">
        <w:t xml:space="preserve">would </w:t>
      </w:r>
      <w:r w:rsidR="00EA0041">
        <w:t>complicate analyses</w:t>
      </w:r>
      <w:r w:rsidR="00C808DC">
        <w:t xml:space="preserve"> </w:t>
      </w:r>
      <w:r w:rsidR="00EA0041">
        <w:t>in</w:t>
      </w:r>
      <w:r w:rsidR="00C808DC">
        <w:t xml:space="preserve"> time series forecasting.</w:t>
      </w:r>
      <w:r w:rsidR="00D82D3F">
        <w:t xml:space="preserve"> </w:t>
      </w:r>
      <w:r w:rsidR="00EA0041">
        <w:t xml:space="preserve">My spectrum analysis results and </w:t>
      </w:r>
      <w:r w:rsidR="00024D53">
        <w:t xml:space="preserve">model revealed </w:t>
      </w:r>
      <w:del w:id="40" w:author="Ad Paul" w:date="2019-11-16T17:50:00Z">
        <w:r w:rsidR="00024D53" w:rsidDel="00440DD9">
          <w:delText xml:space="preserve">significantly </w:delText>
        </w:r>
      </w:del>
      <w:r w:rsidR="00024D53">
        <w:t>important</w:t>
      </w:r>
      <w:r w:rsidR="0029084F" w:rsidRPr="0029084F">
        <w:t xml:space="preserve"> association</w:t>
      </w:r>
      <w:r w:rsidR="00024D53">
        <w:t>s</w:t>
      </w:r>
      <w:r w:rsidR="0029084F" w:rsidRPr="0029084F">
        <w:t xml:space="preserve"> between </w:t>
      </w:r>
      <w:r w:rsidR="0029084F">
        <w:t xml:space="preserve">daily </w:t>
      </w:r>
      <w:r w:rsidR="0029084F" w:rsidRPr="0029084F">
        <w:t xml:space="preserve">activity and health outcomes </w:t>
      </w:r>
      <w:r w:rsidR="00024D53">
        <w:t xml:space="preserve">such as BMI </w:t>
      </w:r>
      <w:r w:rsidR="0029084F" w:rsidRPr="0029084F">
        <w:t>and mortality</w:t>
      </w:r>
      <w:r w:rsidR="00024D53">
        <w:t xml:space="preserve">. </w:t>
      </w:r>
      <w:r w:rsidR="00207785">
        <w:t xml:space="preserve">Ultimately, we collaborated with other PhD students and compiled the </w:t>
      </w:r>
      <w:r w:rsidR="00207785" w:rsidRPr="00207785">
        <w:t xml:space="preserve">package </w:t>
      </w:r>
      <w:r w:rsidR="00207785">
        <w:t>“</w:t>
      </w:r>
      <w:proofErr w:type="spellStart"/>
      <w:r w:rsidR="00207785" w:rsidRPr="00207785">
        <w:t>rnhanesdata</w:t>
      </w:r>
      <w:proofErr w:type="spellEnd"/>
      <w:r w:rsidR="00207785">
        <w:t xml:space="preserve">” </w:t>
      </w:r>
      <w:r w:rsidR="00207785" w:rsidRPr="00207785">
        <w:t>contain</w:t>
      </w:r>
      <w:r w:rsidR="00207785">
        <w:t>ing</w:t>
      </w:r>
      <w:r w:rsidR="00207785" w:rsidRPr="00207785">
        <w:t xml:space="preserve"> the content, the tools, and the context needed to empower users to begin working with NHANES data quickly (accelerometry</w:t>
      </w:r>
      <w:del w:id="41" w:author="Ad Paul" w:date="2019-11-16T17:50:00Z">
        <w:r w:rsidR="00207785" w:rsidRPr="00207785" w:rsidDel="00440DD9">
          <w:delText>,</w:delText>
        </w:r>
      </w:del>
      <w:r w:rsidR="00207785" w:rsidRPr="00207785">
        <w:t xml:space="preserve"> or otherwise).</w:t>
      </w:r>
      <w:r w:rsidR="00207785">
        <w:t xml:space="preserve"> I submitted a first-author full paper to </w:t>
      </w:r>
      <w:ins w:id="42" w:author="Ad Paul" w:date="2019-11-16T17:50:00Z">
        <w:r w:rsidR="00440DD9">
          <w:t xml:space="preserve">the </w:t>
        </w:r>
      </w:ins>
      <w:r w:rsidR="00207785" w:rsidRPr="00207785">
        <w:t>American Journal of Epidemiology</w:t>
      </w:r>
      <w:r w:rsidR="00207785">
        <w:t xml:space="preserve"> on this work</w:t>
      </w:r>
      <w:ins w:id="43" w:author="Ad Paul" w:date="2019-11-16T17:50:00Z">
        <w:r w:rsidR="00440DD9">
          <w:t>,</w:t>
        </w:r>
      </w:ins>
      <w:r w:rsidR="00207785">
        <w:t xml:space="preserve"> which is currently under review [3].</w:t>
      </w:r>
    </w:p>
    <w:p w14:paraId="4655F414" w14:textId="626985EE" w:rsidR="00A272BD" w:rsidRDefault="008A61E8" w:rsidP="00135DAA">
      <w:r>
        <w:tab/>
        <w:t xml:space="preserve">Although I am open to a variety of research, there are several professors at JHU </w:t>
      </w:r>
      <w:r w:rsidR="006B4A57">
        <w:t xml:space="preserve">whose projects are especially appealing to me: Brian </w:t>
      </w:r>
      <w:proofErr w:type="spellStart"/>
      <w:r w:rsidR="006B4A57">
        <w:t>Caffo</w:t>
      </w:r>
      <w:proofErr w:type="spellEnd"/>
      <w:r w:rsidR="006B4A57">
        <w:t xml:space="preserve">, </w:t>
      </w:r>
      <w:proofErr w:type="spellStart"/>
      <w:r w:rsidR="006B4A57" w:rsidRPr="00ED0D9C">
        <w:t>Ciprian</w:t>
      </w:r>
      <w:proofErr w:type="spellEnd"/>
      <w:r w:rsidR="006B4A57" w:rsidRPr="00ED0D9C">
        <w:t xml:space="preserve"> M. </w:t>
      </w:r>
      <w:proofErr w:type="spellStart"/>
      <w:r w:rsidR="006B4A57" w:rsidRPr="00ED0D9C">
        <w:t>Crainiceanu</w:t>
      </w:r>
      <w:proofErr w:type="spellEnd"/>
      <w:ins w:id="44" w:author="Ad Paul" w:date="2019-11-16T17:51:00Z">
        <w:r w:rsidR="00440DD9">
          <w:t>,</w:t>
        </w:r>
      </w:ins>
      <w:bookmarkStart w:id="45" w:name="_GoBack"/>
      <w:bookmarkEnd w:id="45"/>
      <w:r w:rsidR="006B4A57">
        <w:t xml:space="preserve"> and Jeff Leek. After working with them for a few months, I see a clear fit for my skills and interests at JHU and am confident that it is a great place for me to pursue a PhD.</w:t>
      </w:r>
    </w:p>
    <w:p w14:paraId="62A91678" w14:textId="15E6187F" w:rsidR="00A272BD" w:rsidRDefault="00A272BD" w:rsidP="00135DAA">
      <w:r>
        <w:tab/>
        <w:t>Thank you for your consideration of my application.</w:t>
      </w:r>
    </w:p>
    <w:p w14:paraId="37467111" w14:textId="0000311D" w:rsidR="00871A1E" w:rsidRDefault="00871A1E" w:rsidP="00135DAA"/>
    <w:p w14:paraId="5D6DD3A4" w14:textId="77777777" w:rsidR="00871A1E" w:rsidRDefault="00871A1E" w:rsidP="00871A1E">
      <w:r>
        <w:t>References</w:t>
      </w:r>
    </w:p>
    <w:p w14:paraId="595D19E3" w14:textId="77777777" w:rsidR="00871A1E" w:rsidRDefault="00871A1E" w:rsidP="00871A1E">
      <w:r>
        <w:t>[1]</w:t>
      </w:r>
    </w:p>
    <w:p w14:paraId="63B6F51A" w14:textId="77777777" w:rsidR="00871A1E" w:rsidRDefault="00871A1E" w:rsidP="00871A1E">
      <w:r>
        <w:t>[2]</w:t>
      </w:r>
    </w:p>
    <w:p w14:paraId="7CE5C5E7" w14:textId="77777777" w:rsidR="00871A1E" w:rsidRDefault="00871A1E" w:rsidP="00871A1E">
      <w:r>
        <w:t>[3]</w:t>
      </w:r>
    </w:p>
    <w:p w14:paraId="5339B309" w14:textId="33EEB04B" w:rsidR="00C808DC" w:rsidRDefault="00C808DC" w:rsidP="00135DAA"/>
    <w:p w14:paraId="0C4E9110" w14:textId="28661BC7" w:rsidR="006B4A57" w:rsidRPr="00C808DC" w:rsidRDefault="006B4A57" w:rsidP="00C808DC"/>
    <w:sectPr w:rsidR="006B4A57" w:rsidRPr="00C808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53FBD" w14:textId="77777777" w:rsidR="004C6CC5" w:rsidRDefault="004C6CC5" w:rsidP="006B4A57">
      <w:pPr>
        <w:spacing w:after="0" w:line="240" w:lineRule="auto"/>
      </w:pPr>
      <w:r>
        <w:separator/>
      </w:r>
    </w:p>
  </w:endnote>
  <w:endnote w:type="continuationSeparator" w:id="0">
    <w:p w14:paraId="473EA4D5" w14:textId="77777777" w:rsidR="004C6CC5" w:rsidRDefault="004C6CC5" w:rsidP="006B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B82DC" w14:textId="77777777" w:rsidR="004C6CC5" w:rsidRDefault="004C6CC5" w:rsidP="006B4A57">
      <w:pPr>
        <w:spacing w:after="0" w:line="240" w:lineRule="auto"/>
      </w:pPr>
      <w:r>
        <w:separator/>
      </w:r>
    </w:p>
  </w:footnote>
  <w:footnote w:type="continuationSeparator" w:id="0">
    <w:p w14:paraId="5A9CBBB0" w14:textId="77777777" w:rsidR="004C6CC5" w:rsidRDefault="004C6CC5" w:rsidP="006B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AB7FC" w14:textId="7D63C559" w:rsidR="006B4A57" w:rsidRDefault="006B4A57">
    <w:pPr>
      <w:pStyle w:val="Header"/>
    </w:pPr>
  </w:p>
  <w:p w14:paraId="69BB3131" w14:textId="171F6F7F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 xml:space="preserve">Name: </w:t>
    </w:r>
    <w:proofErr w:type="spellStart"/>
    <w:r w:rsidRPr="006B4A57">
      <w:rPr>
        <w:i/>
        <w:iCs/>
      </w:rPr>
      <w:t>Luchao</w:t>
    </w:r>
    <w:proofErr w:type="spellEnd"/>
    <w:r w:rsidRPr="006B4A57">
      <w:rPr>
        <w:i/>
        <w:iCs/>
      </w:rPr>
      <w:t xml:space="preserve"> Qi</w:t>
    </w:r>
  </w:p>
  <w:p w14:paraId="2C050CAA" w14:textId="495BD752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Intended Program: Biostatistics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 Paul">
    <w15:presenceInfo w15:providerId="Windows Live" w15:userId="f66d196d2b68a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EA"/>
    <w:rsid w:val="00005E71"/>
    <w:rsid w:val="00024D53"/>
    <w:rsid w:val="00135DAA"/>
    <w:rsid w:val="00146B27"/>
    <w:rsid w:val="00174E60"/>
    <w:rsid w:val="00207785"/>
    <w:rsid w:val="00236B94"/>
    <w:rsid w:val="0029084F"/>
    <w:rsid w:val="00300DEA"/>
    <w:rsid w:val="003614D3"/>
    <w:rsid w:val="00363C94"/>
    <w:rsid w:val="00440DD9"/>
    <w:rsid w:val="004C6CC5"/>
    <w:rsid w:val="0051665F"/>
    <w:rsid w:val="0063709C"/>
    <w:rsid w:val="006B4A57"/>
    <w:rsid w:val="006B5B89"/>
    <w:rsid w:val="006C2057"/>
    <w:rsid w:val="007E6708"/>
    <w:rsid w:val="008173B2"/>
    <w:rsid w:val="00871A1E"/>
    <w:rsid w:val="008A61E8"/>
    <w:rsid w:val="009E1062"/>
    <w:rsid w:val="00A0717A"/>
    <w:rsid w:val="00A272BD"/>
    <w:rsid w:val="00B5121D"/>
    <w:rsid w:val="00C808DC"/>
    <w:rsid w:val="00C91591"/>
    <w:rsid w:val="00D82D3F"/>
    <w:rsid w:val="00E7105B"/>
    <w:rsid w:val="00E90B3B"/>
    <w:rsid w:val="00EA0041"/>
    <w:rsid w:val="00ED0D9C"/>
    <w:rsid w:val="00E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7062"/>
  <w15:chartTrackingRefBased/>
  <w15:docId w15:val="{526910F7-9A7D-4920-BB74-5477E147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B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57"/>
  </w:style>
  <w:style w:type="paragraph" w:styleId="Footer">
    <w:name w:val="footer"/>
    <w:basedOn w:val="Normal"/>
    <w:link w:val="Foot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57"/>
  </w:style>
  <w:style w:type="paragraph" w:styleId="EndnoteText">
    <w:name w:val="endnote text"/>
    <w:basedOn w:val="Normal"/>
    <w:link w:val="End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A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A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caffo/MRIcloudT1volumetric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4F91A-3163-4AC3-8936-9402E89E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Ad Paul</cp:lastModifiedBy>
  <cp:revision>2</cp:revision>
  <dcterms:created xsi:type="dcterms:W3CDTF">2019-11-16T16:51:00Z</dcterms:created>
  <dcterms:modified xsi:type="dcterms:W3CDTF">2019-11-16T16:51:00Z</dcterms:modified>
</cp:coreProperties>
</file>