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77" w:rsidRDefault="00EB4477" w:rsidP="001C2469">
      <w:pPr>
        <w:tabs>
          <w:tab w:val="center" w:pos="5540"/>
          <w:tab w:val="right" w:pos="11080"/>
        </w:tabs>
        <w:ind w:left="115"/>
        <w:rPr>
          <w:sz w:val="20"/>
          <w:szCs w:val="20"/>
        </w:rPr>
      </w:pPr>
      <w:r w:rsidRPr="001C2469">
        <w:t>3111 N Charles Street, Allston 4C</w:t>
      </w:r>
      <w:r>
        <w:rPr>
          <w:b/>
          <w:sz w:val="36"/>
        </w:rPr>
        <w:tab/>
      </w:r>
      <w:proofErr w:type="spellStart"/>
      <w:r>
        <w:rPr>
          <w:b/>
          <w:sz w:val="36"/>
        </w:rPr>
        <w:t>Luchao</w:t>
      </w:r>
      <w:proofErr w:type="spellEnd"/>
      <w:r>
        <w:rPr>
          <w:b/>
          <w:sz w:val="36"/>
        </w:rPr>
        <w:t xml:space="preserve"> Qi</w:t>
      </w:r>
      <w:r>
        <w:rPr>
          <w:b/>
          <w:sz w:val="36"/>
        </w:rPr>
        <w:tab/>
      </w:r>
      <w:proofErr w:type="spellStart"/>
      <w:r w:rsidRPr="001C2469">
        <w:t>Linkedin</w:t>
      </w:r>
      <w:proofErr w:type="spellEnd"/>
      <w:r w:rsidRPr="001C2469">
        <w:t xml:space="preserve">: </w:t>
      </w:r>
      <w:hyperlink r:id="rId6" w:history="1">
        <w:r w:rsidRPr="001C2469">
          <w:rPr>
            <w:rStyle w:val="Hyperlink"/>
          </w:rPr>
          <w:t>linkedin.com/in/</w:t>
        </w:r>
        <w:proofErr w:type="spellStart"/>
        <w:r w:rsidRPr="001C2469">
          <w:rPr>
            <w:rStyle w:val="Hyperlink"/>
          </w:rPr>
          <w:t>LuchaoQ</w:t>
        </w:r>
        <w:r w:rsidR="001C2469">
          <w:rPr>
            <w:rStyle w:val="Hyperlink"/>
          </w:rPr>
          <w:t>i</w:t>
        </w:r>
        <w:proofErr w:type="spellEnd"/>
      </w:hyperlink>
    </w:p>
    <w:p w:rsidR="004C7973" w:rsidRDefault="00EB4477" w:rsidP="004C7973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  <w:ind w:left="115"/>
        <w:rPr>
          <w:rStyle w:val="Hyperlink"/>
        </w:rPr>
      </w:pPr>
      <w:r w:rsidRPr="001C2469">
        <w:t>Baltimore, MD 21218</w:t>
      </w:r>
      <w:r>
        <w:tab/>
      </w:r>
      <w:hyperlink r:id="rId7" w:history="1">
        <w:r w:rsidRPr="001C2469">
          <w:rPr>
            <w:rStyle w:val="Hyperlink"/>
          </w:rPr>
          <w:t>lqi9@jhu.edu</w:t>
        </w:r>
      </w:hyperlink>
      <w:r w:rsidRPr="001C2469">
        <w:t xml:space="preserve"> </w:t>
      </w:r>
      <w:r w:rsidR="00993559" w:rsidRPr="001C2469">
        <w:t>(</w:t>
      </w:r>
      <w:r w:rsidR="00A01720" w:rsidRPr="001C2469">
        <w:t>443</w:t>
      </w:r>
      <w:r w:rsidR="00993559" w:rsidRPr="001C2469">
        <w:t>)</w:t>
      </w:r>
      <w:r w:rsidR="00A01720" w:rsidRPr="001C2469">
        <w:t>839</w:t>
      </w:r>
      <w:r w:rsidR="00993559" w:rsidRPr="001C2469">
        <w:t>-</w:t>
      </w:r>
      <w:r w:rsidR="00A01720" w:rsidRPr="001C2469">
        <w:t>9129</w:t>
      </w:r>
      <w:r w:rsidR="00A01720">
        <w:tab/>
      </w:r>
      <w:r>
        <w:tab/>
      </w:r>
      <w:proofErr w:type="spellStart"/>
      <w:r w:rsidRPr="001C2469">
        <w:t>Github</w:t>
      </w:r>
      <w:proofErr w:type="spellEnd"/>
      <w:r w:rsidRPr="001C2469">
        <w:t xml:space="preserve">: </w:t>
      </w:r>
      <w:hyperlink r:id="rId8" w:history="1">
        <w:r w:rsidRPr="001C2469">
          <w:rPr>
            <w:rStyle w:val="Hyperlink"/>
          </w:rPr>
          <w:t>https://github.com/LuchaoQi</w:t>
        </w:r>
      </w:hyperlink>
    </w:p>
    <w:p w:rsidR="00EB4477" w:rsidRPr="004C7973" w:rsidRDefault="00EB4477" w:rsidP="004C7973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  <w:ind w:left="115"/>
        <w:rPr>
          <w:sz w:val="20"/>
          <w:szCs w:val="20"/>
        </w:rPr>
      </w:pPr>
      <w:r>
        <w:tab/>
      </w:r>
      <w:r>
        <w:tab/>
      </w:r>
    </w:p>
    <w:p w:rsidR="00234FF4" w:rsidRPr="00C21C5E" w:rsidRDefault="00234FF4" w:rsidP="00234FF4">
      <w:pPr>
        <w:tabs>
          <w:tab w:val="left" w:pos="10969"/>
        </w:tabs>
        <w:ind w:left="110"/>
        <w:rPr>
          <w:b/>
          <w:sz w:val="24"/>
          <w:szCs w:val="24"/>
        </w:rPr>
      </w:pPr>
      <w:r w:rsidRPr="00C21C5E">
        <w:rPr>
          <w:b/>
          <w:sz w:val="24"/>
          <w:u w:val="single"/>
        </w:rPr>
        <w:t>EDUCATION</w:t>
      </w:r>
      <w:r w:rsidRPr="00C21C5E">
        <w:rPr>
          <w:b/>
          <w:sz w:val="19"/>
          <w:u w:val="single"/>
        </w:rPr>
        <w:tab/>
      </w:r>
    </w:p>
    <w:p w:rsidR="00234FF4" w:rsidRPr="00467AE2" w:rsidRDefault="00234FF4" w:rsidP="00234FF4">
      <w:pPr>
        <w:tabs>
          <w:tab w:val="right" w:pos="11080"/>
        </w:tabs>
        <w:spacing w:before="107"/>
        <w:ind w:left="140"/>
      </w:pPr>
      <w:r w:rsidRPr="00467AE2">
        <w:t xml:space="preserve">MSE, Bioengineering and Biomedical Engineering, </w:t>
      </w:r>
      <w:r w:rsidRPr="00467AE2">
        <w:rPr>
          <w:i/>
        </w:rPr>
        <w:t>The Johns Hopkins University</w:t>
      </w:r>
      <w:r w:rsidRPr="00467AE2">
        <w:rPr>
          <w:i/>
        </w:rPr>
        <w:tab/>
      </w:r>
      <w:r w:rsidRPr="00467AE2">
        <w:t>May 2020(expected)</w:t>
      </w:r>
    </w:p>
    <w:p w:rsidR="00234FF4" w:rsidRPr="00467AE2" w:rsidRDefault="00234FF4" w:rsidP="00234FF4">
      <w:pPr>
        <w:tabs>
          <w:tab w:val="right" w:pos="11080"/>
        </w:tabs>
        <w:spacing w:before="107"/>
        <w:ind w:left="140"/>
      </w:pPr>
      <w:r w:rsidRPr="00467AE2">
        <w:t xml:space="preserve">Visiting student, Biomedical Engineering, </w:t>
      </w:r>
      <w:r w:rsidRPr="00467AE2">
        <w:rPr>
          <w:i/>
        </w:rPr>
        <w:t>University of Chinese Academy of Sciences</w:t>
      </w:r>
      <w:r w:rsidRPr="00467AE2">
        <w:rPr>
          <w:i/>
        </w:rPr>
        <w:tab/>
      </w:r>
      <w:r w:rsidRPr="00467AE2">
        <w:t>Sep 2016 - Aug 2018</w:t>
      </w:r>
    </w:p>
    <w:p w:rsidR="00234FF4" w:rsidRPr="00467AE2" w:rsidRDefault="00234FF4" w:rsidP="00467AE2">
      <w:pPr>
        <w:tabs>
          <w:tab w:val="right" w:pos="11080"/>
        </w:tabs>
        <w:spacing w:before="107"/>
        <w:ind w:left="140"/>
      </w:pPr>
      <w:r w:rsidRPr="00467AE2">
        <w:t xml:space="preserve">B.S., Biomedical Engineering, </w:t>
      </w:r>
      <w:r w:rsidRPr="00467AE2">
        <w:rPr>
          <w:i/>
        </w:rPr>
        <w:t>Northeastern University</w:t>
      </w:r>
      <w:r w:rsidRPr="00467AE2">
        <w:rPr>
          <w:i/>
        </w:rPr>
        <w:tab/>
      </w:r>
      <w:r w:rsidRPr="00467AE2">
        <w:t>Sep 2014 - Aug 2018</w:t>
      </w:r>
    </w:p>
    <w:p w:rsidR="00467AE2" w:rsidRPr="00467AE2" w:rsidRDefault="00467AE2" w:rsidP="00467AE2">
      <w:pPr>
        <w:tabs>
          <w:tab w:val="right" w:pos="11080"/>
        </w:tabs>
        <w:spacing w:before="107"/>
        <w:ind w:left="140"/>
        <w:rPr>
          <w:sz w:val="24"/>
          <w:szCs w:val="24"/>
        </w:rPr>
      </w:pPr>
    </w:p>
    <w:p w:rsidR="001320A1" w:rsidRPr="003E668E" w:rsidRDefault="00641BA6" w:rsidP="003E668E">
      <w:pPr>
        <w:tabs>
          <w:tab w:val="right" w:pos="11080"/>
        </w:tabs>
        <w:ind w:left="11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WORKING </w:t>
      </w:r>
      <w:r w:rsidR="00993559" w:rsidRPr="003E668E">
        <w:rPr>
          <w:b/>
          <w:sz w:val="24"/>
          <w:u w:val="single"/>
        </w:rPr>
        <w:t>EXPERIENCE</w:t>
      </w:r>
      <w:r w:rsidR="003E668E">
        <w:rPr>
          <w:b/>
          <w:sz w:val="24"/>
          <w:u w:val="single"/>
        </w:rPr>
        <w:tab/>
      </w:r>
    </w:p>
    <w:p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:rsidR="001320A1" w:rsidRPr="00C21837" w:rsidRDefault="00674F9C" w:rsidP="00D07317">
      <w:pPr>
        <w:tabs>
          <w:tab w:val="right" w:pos="11080"/>
        </w:tabs>
        <w:spacing w:line="225" w:lineRule="exact"/>
        <w:ind w:left="140"/>
        <w:rPr>
          <w:sz w:val="24"/>
          <w:szCs w:val="24"/>
        </w:rPr>
      </w:pPr>
      <w:r>
        <w:rPr>
          <w:b/>
          <w:sz w:val="24"/>
          <w:szCs w:val="24"/>
        </w:rPr>
        <w:t>Data Science Researcher</w:t>
      </w:r>
      <w:r w:rsidR="00D4032C" w:rsidRPr="00C21837">
        <w:rPr>
          <w:b/>
          <w:spacing w:val="-8"/>
          <w:sz w:val="24"/>
          <w:szCs w:val="24"/>
        </w:rPr>
        <w:t>,</w:t>
      </w:r>
      <w:r w:rsidR="00993559" w:rsidRPr="00C21837">
        <w:rPr>
          <w:b/>
          <w:spacing w:val="-2"/>
          <w:sz w:val="24"/>
          <w:szCs w:val="24"/>
        </w:rPr>
        <w:t xml:space="preserve"> </w:t>
      </w:r>
      <w:r w:rsidR="005B6728" w:rsidRPr="00C21837">
        <w:rPr>
          <w:b/>
          <w:sz w:val="24"/>
          <w:szCs w:val="24"/>
        </w:rPr>
        <w:t>The Johns Hopkins Data Science Lab</w:t>
      </w:r>
      <w:r w:rsidR="00D07317" w:rsidRPr="00C21837">
        <w:rPr>
          <w:b/>
          <w:sz w:val="24"/>
          <w:szCs w:val="24"/>
        </w:rPr>
        <w:tab/>
      </w:r>
      <w:r w:rsidR="004C7973" w:rsidRPr="00C21837">
        <w:rPr>
          <w:sz w:val="24"/>
          <w:szCs w:val="24"/>
        </w:rPr>
        <w:t xml:space="preserve">Baltimore, MD </w:t>
      </w:r>
      <w:r w:rsidR="004C7973">
        <w:rPr>
          <w:sz w:val="24"/>
          <w:szCs w:val="24"/>
        </w:rPr>
        <w:t xml:space="preserve">| </w:t>
      </w:r>
      <w:r w:rsidR="0041286B" w:rsidRPr="00C21837">
        <w:rPr>
          <w:sz w:val="24"/>
          <w:szCs w:val="24"/>
        </w:rPr>
        <w:t>Sep</w:t>
      </w:r>
      <w:r w:rsidR="00E72C11" w:rsidRPr="00C21837">
        <w:rPr>
          <w:sz w:val="24"/>
          <w:szCs w:val="24"/>
        </w:rPr>
        <w:t xml:space="preserve"> </w:t>
      </w:r>
      <w:r w:rsidR="00D07317" w:rsidRPr="00C21837">
        <w:rPr>
          <w:sz w:val="24"/>
          <w:szCs w:val="24"/>
        </w:rPr>
        <w:t>2019 - Present</w:t>
      </w:r>
    </w:p>
    <w:p w:rsidR="004F316A" w:rsidRPr="00467AE2" w:rsidRDefault="0060606F" w:rsidP="00FC3573">
      <w:pPr>
        <w:tabs>
          <w:tab w:val="right" w:pos="11080"/>
        </w:tabs>
        <w:spacing w:line="230" w:lineRule="exact"/>
        <w:ind w:left="139"/>
        <w:rPr>
          <w:b/>
          <w:szCs w:val="24"/>
        </w:rPr>
      </w:pPr>
      <w:r w:rsidRPr="00056700">
        <w:rPr>
          <w:i/>
          <w:sz w:val="24"/>
          <w:szCs w:val="24"/>
        </w:rPr>
        <w:t>I</w:t>
      </w:r>
      <w:r w:rsidR="00993559" w:rsidRPr="00056700">
        <w:rPr>
          <w:i/>
          <w:sz w:val="24"/>
          <w:szCs w:val="24"/>
        </w:rPr>
        <w:t xml:space="preserve">nvestigation of </w:t>
      </w:r>
      <w:r w:rsidR="00BC278E">
        <w:rPr>
          <w:i/>
          <w:sz w:val="24"/>
          <w:szCs w:val="24"/>
        </w:rPr>
        <w:t xml:space="preserve">associations between </w:t>
      </w:r>
      <w:r w:rsidR="00866AC7" w:rsidRPr="00056700">
        <w:rPr>
          <w:i/>
          <w:sz w:val="24"/>
          <w:szCs w:val="24"/>
        </w:rPr>
        <w:t xml:space="preserve">lifestyle </w:t>
      </w:r>
      <w:r w:rsidR="00BC278E">
        <w:rPr>
          <w:i/>
          <w:sz w:val="24"/>
          <w:szCs w:val="24"/>
        </w:rPr>
        <w:t>patterns and body mass index (BMI)</w:t>
      </w:r>
      <w:r w:rsidR="002A2028" w:rsidRPr="00056700">
        <w:rPr>
          <w:i/>
          <w:sz w:val="24"/>
          <w:szCs w:val="24"/>
        </w:rPr>
        <w:t xml:space="preserve"> </w:t>
      </w:r>
      <w:r w:rsidR="00FC3573" w:rsidRPr="00056700">
        <w:rPr>
          <w:i/>
          <w:sz w:val="24"/>
          <w:szCs w:val="24"/>
        </w:rPr>
        <w:t>via generalized linear model</w:t>
      </w:r>
      <w:r w:rsidR="00F57008" w:rsidRPr="00467AE2">
        <w:rPr>
          <w:b/>
          <w:i/>
          <w:szCs w:val="24"/>
        </w:rPr>
        <w:tab/>
      </w:r>
    </w:p>
    <w:p w:rsidR="004F316A" w:rsidRPr="00467AE2" w:rsidRDefault="00FC3573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Extract time-series data of 32971 subjects from </w:t>
      </w:r>
      <w:r w:rsidR="004F316A" w:rsidRPr="00467AE2">
        <w:rPr>
          <w:szCs w:val="24"/>
        </w:rPr>
        <w:t xml:space="preserve">database using </w:t>
      </w:r>
      <w:r w:rsidR="004F316A" w:rsidRPr="006B3C0F">
        <w:rPr>
          <w:b/>
          <w:szCs w:val="24"/>
          <w:rPrChange w:id="0" w:author="user" w:date="2019-10-08T16:41:00Z">
            <w:rPr>
              <w:szCs w:val="24"/>
            </w:rPr>
          </w:rPrChange>
        </w:rPr>
        <w:t>SQL</w:t>
      </w:r>
    </w:p>
    <w:p w:rsidR="002478BD" w:rsidRPr="00467AE2" w:rsidRDefault="00DC5A99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Manipulate features using </w:t>
      </w:r>
      <w:r w:rsidRPr="00174CA3">
        <w:rPr>
          <w:b/>
          <w:szCs w:val="24"/>
        </w:rPr>
        <w:t>normalization</w:t>
      </w:r>
      <w:r w:rsidRPr="00467AE2">
        <w:rPr>
          <w:szCs w:val="24"/>
        </w:rPr>
        <w:t xml:space="preserve"> to enhance machine </w:t>
      </w:r>
      <w:r w:rsidR="001F46A1">
        <w:rPr>
          <w:szCs w:val="24"/>
        </w:rPr>
        <w:t xml:space="preserve">learning </w:t>
      </w:r>
      <w:r w:rsidRPr="00467AE2">
        <w:rPr>
          <w:szCs w:val="24"/>
        </w:rPr>
        <w:t>pipelines</w:t>
      </w:r>
    </w:p>
    <w:p w:rsidR="004F316A" w:rsidRPr="00467AE2" w:rsidRDefault="00FC3573" w:rsidP="002478BD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Explore </w:t>
      </w:r>
      <w:r w:rsidR="002478BD" w:rsidRPr="00467AE2">
        <w:rPr>
          <w:szCs w:val="24"/>
        </w:rPr>
        <w:t>user</w:t>
      </w:r>
      <w:r w:rsidRPr="00467AE2">
        <w:rPr>
          <w:szCs w:val="24"/>
        </w:rPr>
        <w:t xml:space="preserve"> distribution on </w:t>
      </w:r>
      <w:r w:rsidRPr="0000539F">
        <w:rPr>
          <w:b/>
          <w:szCs w:val="24"/>
        </w:rPr>
        <w:t>Hadoop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MapReduce</w:t>
      </w:r>
    </w:p>
    <w:p w:rsidR="00DC5A99" w:rsidRPr="00467AE2" w:rsidRDefault="00C55540" w:rsidP="00DC5A99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Train </w:t>
      </w:r>
      <w:r w:rsidRPr="00A7090B">
        <w:rPr>
          <w:szCs w:val="24"/>
        </w:rPr>
        <w:t>generalized linear model</w:t>
      </w:r>
      <w:r w:rsidR="00583108" w:rsidRPr="00467AE2">
        <w:rPr>
          <w:szCs w:val="24"/>
        </w:rPr>
        <w:t xml:space="preserve"> (</w:t>
      </w:r>
      <w:r w:rsidR="00583108" w:rsidRPr="00A7090B">
        <w:rPr>
          <w:b/>
          <w:szCs w:val="24"/>
        </w:rPr>
        <w:t>GLM</w:t>
      </w:r>
      <w:r w:rsidR="00583108" w:rsidRPr="00467AE2">
        <w:rPr>
          <w:szCs w:val="24"/>
        </w:rPr>
        <w:t>)</w:t>
      </w:r>
      <w:r w:rsidRPr="00467AE2">
        <w:rPr>
          <w:szCs w:val="24"/>
        </w:rPr>
        <w:t xml:space="preserve"> </w:t>
      </w:r>
      <w:r w:rsidR="00732639" w:rsidRPr="00467AE2">
        <w:rPr>
          <w:szCs w:val="24"/>
        </w:rPr>
        <w:t xml:space="preserve">to predict </w:t>
      </w:r>
      <w:r w:rsidR="00C4314D" w:rsidRPr="00467AE2">
        <w:rPr>
          <w:szCs w:val="24"/>
        </w:rPr>
        <w:t xml:space="preserve">user </w:t>
      </w:r>
      <w:r w:rsidR="00732639" w:rsidRPr="00467AE2">
        <w:rPr>
          <w:szCs w:val="24"/>
        </w:rPr>
        <w:t xml:space="preserve">BMI </w:t>
      </w:r>
      <w:r w:rsidR="00FC3573" w:rsidRPr="00467AE2">
        <w:rPr>
          <w:szCs w:val="24"/>
        </w:rPr>
        <w:t xml:space="preserve">with </w:t>
      </w:r>
      <w:r w:rsidR="00DC5A99" w:rsidRPr="00467AE2">
        <w:rPr>
          <w:szCs w:val="24"/>
        </w:rPr>
        <w:t>46.07 mean squared error</w:t>
      </w:r>
      <w:r w:rsidR="00FC3573" w:rsidRPr="00467AE2">
        <w:rPr>
          <w:szCs w:val="24"/>
        </w:rPr>
        <w:t xml:space="preserve"> </w:t>
      </w:r>
      <w:r w:rsidR="00DC5A99" w:rsidRPr="00467AE2">
        <w:rPr>
          <w:szCs w:val="24"/>
        </w:rPr>
        <w:t>(</w:t>
      </w:r>
      <w:r w:rsidR="00DC5A99" w:rsidRPr="0000539F">
        <w:rPr>
          <w:b/>
          <w:szCs w:val="24"/>
        </w:rPr>
        <w:t>MSE</w:t>
      </w:r>
      <w:r w:rsidR="00DC5A99" w:rsidRPr="00467AE2">
        <w:rPr>
          <w:szCs w:val="24"/>
        </w:rPr>
        <w:t>)</w:t>
      </w:r>
    </w:p>
    <w:p w:rsidR="00DC5A99" w:rsidRPr="00467AE2" w:rsidRDefault="00DC5A99" w:rsidP="00DC5A99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Improve features </w:t>
      </w:r>
      <w:r w:rsidR="008223AC" w:rsidRPr="00467AE2">
        <w:rPr>
          <w:szCs w:val="24"/>
        </w:rPr>
        <w:t>using</w:t>
      </w:r>
      <w:r w:rsidRPr="00467AE2">
        <w:rPr>
          <w:szCs w:val="24"/>
        </w:rPr>
        <w:t xml:space="preserve"> </w:t>
      </w:r>
      <w:r w:rsidRPr="0000539F">
        <w:rPr>
          <w:b/>
          <w:szCs w:val="24"/>
        </w:rPr>
        <w:t>hypothesis testing, Pearson correlation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Bonferroni correction</w:t>
      </w:r>
      <w:r w:rsidRPr="00467AE2">
        <w:rPr>
          <w:szCs w:val="24"/>
        </w:rPr>
        <w:t xml:space="preserve"> </w:t>
      </w:r>
    </w:p>
    <w:p w:rsidR="00C56219" w:rsidRPr="00467AE2" w:rsidRDefault="00DC5A99" w:rsidP="00F83434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Reduce mean squared error by 13% </w:t>
      </w:r>
      <w:r w:rsidR="008223AC" w:rsidRPr="00467AE2">
        <w:rPr>
          <w:szCs w:val="24"/>
        </w:rPr>
        <w:t>based on results from feature improvement</w:t>
      </w:r>
      <w:r w:rsidR="0000539F">
        <w:rPr>
          <w:szCs w:val="24"/>
        </w:rPr>
        <w:t xml:space="preserve"> and achieve the conclusion that there </w:t>
      </w:r>
      <w:r w:rsidR="00422E23">
        <w:rPr>
          <w:szCs w:val="24"/>
        </w:rPr>
        <w:t>are</w:t>
      </w:r>
      <w:r w:rsidR="0000539F">
        <w:rPr>
          <w:szCs w:val="24"/>
        </w:rPr>
        <w:t xml:space="preserve"> significant association</w:t>
      </w:r>
      <w:r w:rsidR="00BC278E">
        <w:rPr>
          <w:szCs w:val="24"/>
        </w:rPr>
        <w:t>s</w:t>
      </w:r>
      <w:r w:rsidR="0000539F">
        <w:rPr>
          <w:szCs w:val="24"/>
        </w:rPr>
        <w:t xml:space="preserve"> between unhealthy lifestyle</w:t>
      </w:r>
      <w:r w:rsidR="00FF51DD">
        <w:rPr>
          <w:szCs w:val="24"/>
        </w:rPr>
        <w:t xml:space="preserve"> patterns</w:t>
      </w:r>
      <w:r w:rsidR="0000539F">
        <w:rPr>
          <w:szCs w:val="24"/>
        </w:rPr>
        <w:t xml:space="preserve"> and BMI </w:t>
      </w:r>
    </w:p>
    <w:p w:rsidR="00D4032C" w:rsidRPr="00010EF8" w:rsidRDefault="00D4032C" w:rsidP="00D4032C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C21837">
        <w:rPr>
          <w:b/>
          <w:sz w:val="24"/>
          <w:szCs w:val="24"/>
        </w:rPr>
        <w:t xml:space="preserve">Data </w:t>
      </w:r>
      <w:r w:rsidR="00F57008" w:rsidRPr="00C21837">
        <w:rPr>
          <w:b/>
          <w:sz w:val="24"/>
          <w:szCs w:val="24"/>
        </w:rPr>
        <w:t>Analyst</w:t>
      </w:r>
      <w:r w:rsidRPr="00C21837">
        <w:rPr>
          <w:b/>
          <w:sz w:val="24"/>
          <w:szCs w:val="24"/>
        </w:rPr>
        <w:t xml:space="preserve"> Intern, </w:t>
      </w:r>
      <w:r w:rsidR="005B6728" w:rsidRPr="00C21837">
        <w:rPr>
          <w:b/>
          <w:sz w:val="24"/>
          <w:szCs w:val="24"/>
        </w:rPr>
        <w:t>Johns Hopkins Bloomberg School of Public Health</w:t>
      </w:r>
      <w:r w:rsidRPr="00010EF8">
        <w:tab/>
      </w:r>
      <w:r w:rsidR="004C7973">
        <w:t xml:space="preserve"> MD | </w:t>
      </w:r>
      <w:r w:rsidRPr="00C21837">
        <w:rPr>
          <w:sz w:val="24"/>
          <w:szCs w:val="24"/>
        </w:rPr>
        <w:t xml:space="preserve">May 2019 </w:t>
      </w:r>
      <w:r w:rsidR="00220566" w:rsidRPr="00C21837">
        <w:rPr>
          <w:sz w:val="24"/>
          <w:szCs w:val="24"/>
        </w:rPr>
        <w:t>–</w:t>
      </w:r>
      <w:r w:rsidRPr="00C21837">
        <w:rPr>
          <w:sz w:val="24"/>
          <w:szCs w:val="24"/>
        </w:rPr>
        <w:t xml:space="preserve"> </w:t>
      </w:r>
      <w:r w:rsidR="00220566" w:rsidRPr="00C21837">
        <w:rPr>
          <w:sz w:val="24"/>
          <w:szCs w:val="24"/>
        </w:rPr>
        <w:t xml:space="preserve">Aug </w:t>
      </w:r>
      <w:r w:rsidRPr="00C21837">
        <w:rPr>
          <w:sz w:val="24"/>
          <w:szCs w:val="24"/>
        </w:rPr>
        <w:t>2019</w:t>
      </w:r>
    </w:p>
    <w:p w:rsidR="00B872C9" w:rsidRPr="00467AE2" w:rsidRDefault="00743214" w:rsidP="00B872C9">
      <w:pPr>
        <w:tabs>
          <w:tab w:val="right" w:pos="11080"/>
        </w:tabs>
        <w:spacing w:line="230" w:lineRule="exact"/>
        <w:ind w:left="139"/>
        <w:rPr>
          <w:b/>
          <w:szCs w:val="24"/>
        </w:rPr>
      </w:pPr>
      <w:r w:rsidRPr="00056700">
        <w:rPr>
          <w:i/>
          <w:sz w:val="24"/>
          <w:szCs w:val="24"/>
        </w:rPr>
        <w:t xml:space="preserve">Survival analysis </w:t>
      </w:r>
      <w:r w:rsidR="00732639" w:rsidRPr="00056700">
        <w:rPr>
          <w:i/>
          <w:sz w:val="24"/>
          <w:szCs w:val="24"/>
        </w:rPr>
        <w:t xml:space="preserve">in time-series data </w:t>
      </w:r>
      <w:r w:rsidR="00B872C9" w:rsidRPr="00056700">
        <w:rPr>
          <w:i/>
          <w:sz w:val="24"/>
          <w:szCs w:val="24"/>
        </w:rPr>
        <w:t>using Python, R</w:t>
      </w:r>
      <w:r w:rsidR="00B872C9" w:rsidRPr="00467AE2">
        <w:rPr>
          <w:b/>
          <w:i/>
          <w:szCs w:val="24"/>
        </w:rPr>
        <w:tab/>
      </w:r>
    </w:p>
    <w:p w:rsidR="00B872C9" w:rsidRPr="00467AE2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>Clean</w:t>
      </w:r>
      <w:r w:rsidR="00B872C9" w:rsidRPr="00467AE2">
        <w:rPr>
          <w:szCs w:val="24"/>
        </w:rPr>
        <w:t xml:space="preserve">ed National Health and Nutrition Examination Survey (NHANES) data using </w:t>
      </w:r>
      <w:proofErr w:type="spellStart"/>
      <w:r w:rsidR="00B872C9" w:rsidRPr="0000539F">
        <w:rPr>
          <w:b/>
          <w:szCs w:val="24"/>
        </w:rPr>
        <w:t>dplyr</w:t>
      </w:r>
      <w:proofErr w:type="spellEnd"/>
      <w:r w:rsidR="00B872C9" w:rsidRPr="00467AE2">
        <w:rPr>
          <w:szCs w:val="24"/>
        </w:rPr>
        <w:t xml:space="preserve">, </w:t>
      </w:r>
      <w:proofErr w:type="spellStart"/>
      <w:r w:rsidR="00B872C9" w:rsidRPr="0000539F">
        <w:rPr>
          <w:b/>
          <w:szCs w:val="24"/>
        </w:rPr>
        <w:t>tidyverse</w:t>
      </w:r>
      <w:proofErr w:type="spellEnd"/>
      <w:r w:rsidR="00B872C9" w:rsidRPr="00467AE2">
        <w:rPr>
          <w:b/>
          <w:szCs w:val="24"/>
        </w:rPr>
        <w:t xml:space="preserve"> </w:t>
      </w:r>
      <w:r w:rsidR="00B872C9" w:rsidRPr="00467AE2">
        <w:rPr>
          <w:szCs w:val="24"/>
        </w:rPr>
        <w:t>in R</w:t>
      </w:r>
    </w:p>
    <w:p w:rsidR="00B872C9" w:rsidRPr="00467AE2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  <w:rPr>
          <w:szCs w:val="24"/>
        </w:rPr>
      </w:pPr>
      <w:r w:rsidRPr="00467AE2">
        <w:rPr>
          <w:szCs w:val="24"/>
        </w:rPr>
        <w:t xml:space="preserve">Reduced dimensionality of NHANES data using </w:t>
      </w:r>
      <w:r w:rsidRPr="0000539F">
        <w:rPr>
          <w:b/>
          <w:szCs w:val="24"/>
        </w:rPr>
        <w:t>PCA</w:t>
      </w:r>
      <w:r w:rsidRPr="00467AE2">
        <w:rPr>
          <w:szCs w:val="24"/>
        </w:rPr>
        <w:t xml:space="preserve"> </w:t>
      </w:r>
    </w:p>
    <w:p w:rsidR="00B872C9" w:rsidRPr="00467AE2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  <w:rPr>
          <w:szCs w:val="24"/>
        </w:rPr>
      </w:pPr>
      <w:r w:rsidRPr="00467AE2">
        <w:rPr>
          <w:szCs w:val="24"/>
        </w:rPr>
        <w:t>Selected features</w:t>
      </w:r>
      <w:r w:rsidR="00B872C9" w:rsidRPr="00467AE2">
        <w:rPr>
          <w:szCs w:val="24"/>
        </w:rPr>
        <w:t xml:space="preserve"> using </w:t>
      </w:r>
      <w:r w:rsidR="00C21837" w:rsidRPr="0000539F">
        <w:rPr>
          <w:b/>
          <w:szCs w:val="24"/>
        </w:rPr>
        <w:t>tree-based model</w:t>
      </w:r>
      <w:r w:rsidR="00B872C9" w:rsidRPr="00467AE2">
        <w:rPr>
          <w:szCs w:val="24"/>
        </w:rPr>
        <w:t xml:space="preserve">, </w:t>
      </w:r>
      <w:r w:rsidR="00B872C9" w:rsidRPr="0000539F">
        <w:rPr>
          <w:b/>
          <w:szCs w:val="24"/>
        </w:rPr>
        <w:t>AIC/BIC</w:t>
      </w:r>
      <w:r w:rsidRPr="00467AE2">
        <w:rPr>
          <w:szCs w:val="24"/>
        </w:rPr>
        <w:t xml:space="preserve"> to increase the performance</w:t>
      </w:r>
      <w:ins w:id="1" w:author="user" w:date="2019-10-08T16:43:00Z">
        <w:r w:rsidR="006B3C0F">
          <w:rPr>
            <w:rFonts w:eastAsiaTheme="minorEastAsia" w:hint="eastAsia"/>
            <w:szCs w:val="24"/>
            <w:lang w:eastAsia="zh-CN"/>
          </w:rPr>
          <w:t>(</w:t>
        </w:r>
        <w:r w:rsidR="006B3C0F">
          <w:rPr>
            <w:rFonts w:eastAsiaTheme="minorEastAsia" w:hint="eastAsia"/>
            <w:szCs w:val="24"/>
            <w:lang w:eastAsia="zh-CN"/>
          </w:rPr>
          <w:t>哪方面的</w:t>
        </w:r>
        <w:r w:rsidR="006B3C0F">
          <w:rPr>
            <w:rFonts w:eastAsiaTheme="minorEastAsia" w:hint="eastAsia"/>
            <w:szCs w:val="24"/>
            <w:lang w:eastAsia="zh-CN"/>
          </w:rPr>
          <w:t>performance</w:t>
        </w:r>
        <w:r w:rsidR="006B3C0F">
          <w:rPr>
            <w:rFonts w:eastAsiaTheme="minorEastAsia" w:hint="eastAsia"/>
            <w:szCs w:val="24"/>
            <w:lang w:eastAsia="zh-CN"/>
          </w:rPr>
          <w:t>有所提升？是指后面的</w:t>
        </w:r>
        <w:r w:rsidR="006B3C0F">
          <w:rPr>
            <w:rFonts w:eastAsiaTheme="minorEastAsia" w:hint="eastAsia"/>
            <w:szCs w:val="24"/>
            <w:lang w:eastAsia="zh-CN"/>
          </w:rPr>
          <w:t>accuracy</w:t>
        </w:r>
        <w:r w:rsidR="00977B53">
          <w:rPr>
            <w:rFonts w:eastAsiaTheme="minorEastAsia" w:hint="eastAsia"/>
            <w:szCs w:val="24"/>
            <w:lang w:eastAsia="zh-CN"/>
          </w:rPr>
          <w:t>还是其他的比如有关效率，内存优化？</w:t>
        </w:r>
        <w:r w:rsidR="006B3C0F">
          <w:rPr>
            <w:rFonts w:eastAsiaTheme="minorEastAsia" w:hint="eastAsia"/>
            <w:szCs w:val="24"/>
            <w:lang w:eastAsia="zh-CN"/>
          </w:rPr>
          <w:t>)</w:t>
        </w:r>
      </w:ins>
      <w:r w:rsidRPr="00467AE2">
        <w:rPr>
          <w:szCs w:val="24"/>
        </w:rPr>
        <w:t xml:space="preserve"> of model</w:t>
      </w:r>
    </w:p>
    <w:p w:rsidR="00B872C9" w:rsidRPr="00467AE2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  <w:rPr>
          <w:szCs w:val="24"/>
        </w:rPr>
      </w:pPr>
      <w:r w:rsidRPr="00467AE2">
        <w:rPr>
          <w:szCs w:val="24"/>
        </w:rPr>
        <w:t xml:space="preserve">Trained a neural network using </w:t>
      </w:r>
      <w:proofErr w:type="spellStart"/>
      <w:r w:rsidR="00784A50" w:rsidRPr="0000539F">
        <w:rPr>
          <w:b/>
          <w:szCs w:val="24"/>
        </w:rPr>
        <w:t>K</w:t>
      </w:r>
      <w:r w:rsidRPr="0000539F">
        <w:rPr>
          <w:b/>
          <w:szCs w:val="24"/>
        </w:rPr>
        <w:t>eras</w:t>
      </w:r>
      <w:proofErr w:type="spellEnd"/>
      <w:r w:rsidRPr="00467AE2">
        <w:rPr>
          <w:szCs w:val="24"/>
        </w:rPr>
        <w:t xml:space="preserve"> to classify patient mortality with 71% accuracy</w:t>
      </w:r>
    </w:p>
    <w:p w:rsidR="00B872C9" w:rsidRPr="00492E7C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  <w:rPr>
          <w:ins w:id="2" w:author="user" w:date="2019-10-08T16:45:00Z"/>
          <w:rFonts w:hint="eastAsia"/>
          <w:szCs w:val="24"/>
          <w:rPrChange w:id="3" w:author="user" w:date="2019-10-08T16:45:00Z">
            <w:rPr>
              <w:ins w:id="4" w:author="user" w:date="2019-10-08T16:45:00Z"/>
              <w:rFonts w:asciiTheme="minorEastAsia" w:eastAsiaTheme="minorEastAsia" w:hAnsiTheme="minorEastAsia" w:hint="eastAsia"/>
              <w:b/>
              <w:szCs w:val="24"/>
              <w:lang w:eastAsia="zh-CN"/>
            </w:rPr>
          </w:rPrChange>
        </w:rPr>
      </w:pPr>
      <w:r w:rsidRPr="00467AE2">
        <w:rPr>
          <w:szCs w:val="24"/>
        </w:rPr>
        <w:t xml:space="preserve">Improved the classification accuracy to 86.45% using </w:t>
      </w:r>
      <w:r w:rsidR="00FA750C" w:rsidRPr="0000539F">
        <w:rPr>
          <w:b/>
          <w:szCs w:val="24"/>
        </w:rPr>
        <w:t xml:space="preserve">regularized </w:t>
      </w:r>
      <w:r w:rsidRPr="0000539F">
        <w:rPr>
          <w:b/>
          <w:szCs w:val="24"/>
        </w:rPr>
        <w:t>logistic regression</w:t>
      </w:r>
    </w:p>
    <w:p w:rsidR="00492E7C" w:rsidRPr="00467AE2" w:rsidRDefault="00C47D1B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  <w:rPr>
          <w:szCs w:val="24"/>
        </w:rPr>
      </w:pPr>
      <w:ins w:id="5" w:author="user" w:date="2019-10-08T16:45:00Z">
        <w:r>
          <w:rPr>
            <w:rFonts w:asciiTheme="minorEastAsia" w:eastAsiaTheme="minorEastAsia" w:hAnsiTheme="minorEastAsia" w:hint="eastAsia"/>
            <w:b/>
            <w:szCs w:val="24"/>
            <w:lang w:eastAsia="zh-CN"/>
          </w:rPr>
          <w:t>实验</w:t>
        </w:r>
        <w:r w:rsidR="00492E7C">
          <w:rPr>
            <w:rFonts w:asciiTheme="minorEastAsia" w:eastAsiaTheme="minorEastAsia" w:hAnsiTheme="minorEastAsia" w:hint="eastAsia"/>
            <w:b/>
            <w:szCs w:val="24"/>
            <w:lang w:eastAsia="zh-CN"/>
          </w:rPr>
          <w:t>结论？</w:t>
        </w:r>
      </w:ins>
    </w:p>
    <w:p w:rsidR="00AF38C0" w:rsidRPr="00467AE2" w:rsidRDefault="00F83434" w:rsidP="00C5537C">
      <w:pPr>
        <w:tabs>
          <w:tab w:val="left" w:pos="859"/>
          <w:tab w:val="left" w:pos="860"/>
          <w:tab w:val="right" w:pos="11080"/>
        </w:tabs>
        <w:spacing w:line="229" w:lineRule="exact"/>
        <w:ind w:left="144"/>
        <w:rPr>
          <w:szCs w:val="24"/>
        </w:rPr>
      </w:pPr>
      <w:r w:rsidRPr="00056700">
        <w:rPr>
          <w:i/>
          <w:sz w:val="24"/>
          <w:szCs w:val="24"/>
        </w:rPr>
        <w:t>Classification</w:t>
      </w:r>
      <w:r w:rsidR="00C21837" w:rsidRPr="00056700">
        <w:rPr>
          <w:i/>
          <w:sz w:val="24"/>
          <w:szCs w:val="24"/>
        </w:rPr>
        <w:t xml:space="preserve"> </w:t>
      </w:r>
      <w:r w:rsidR="00230274" w:rsidRPr="00056700">
        <w:rPr>
          <w:i/>
          <w:sz w:val="24"/>
          <w:szCs w:val="24"/>
        </w:rPr>
        <w:t>of</w:t>
      </w:r>
      <w:r w:rsidR="00C21837" w:rsidRPr="00056700">
        <w:rPr>
          <w:i/>
          <w:sz w:val="24"/>
          <w:szCs w:val="24"/>
        </w:rPr>
        <w:t xml:space="preserve"> </w:t>
      </w:r>
      <w:r w:rsidR="00A0493D" w:rsidRPr="00056700">
        <w:rPr>
          <w:i/>
          <w:sz w:val="24"/>
          <w:szCs w:val="24"/>
        </w:rPr>
        <w:t>patient age based on volumes of brain str</w:t>
      </w:r>
      <w:r w:rsidR="009E348D" w:rsidRPr="00056700">
        <w:rPr>
          <w:i/>
          <w:sz w:val="24"/>
          <w:szCs w:val="24"/>
        </w:rPr>
        <w:t>u</w:t>
      </w:r>
      <w:r w:rsidR="00A0493D" w:rsidRPr="00056700">
        <w:rPr>
          <w:i/>
          <w:sz w:val="24"/>
          <w:szCs w:val="24"/>
        </w:rPr>
        <w:t>ctures</w:t>
      </w:r>
      <w:r w:rsidR="00AF38C0" w:rsidRPr="00467AE2">
        <w:rPr>
          <w:szCs w:val="24"/>
        </w:rPr>
        <w:tab/>
      </w:r>
      <w:r w:rsidR="00AF38C0" w:rsidRPr="00467AE2">
        <w:rPr>
          <w:szCs w:val="24"/>
        </w:rPr>
        <w:tab/>
      </w:r>
      <w:r w:rsidR="00AF38C0" w:rsidRPr="00467AE2">
        <w:rPr>
          <w:szCs w:val="24"/>
        </w:rPr>
        <w:tab/>
        <w:t>Baltimore, MD</w:t>
      </w:r>
    </w:p>
    <w:p w:rsidR="00AF38C0" w:rsidRPr="00467AE2" w:rsidRDefault="00743214" w:rsidP="00AF38C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>Trained a</w:t>
      </w:r>
      <w:r w:rsidR="0000539F">
        <w:rPr>
          <w:szCs w:val="24"/>
        </w:rPr>
        <w:t xml:space="preserve"> </w:t>
      </w:r>
      <w:r w:rsidR="0000539F" w:rsidRPr="00467AE2">
        <w:rPr>
          <w:szCs w:val="24"/>
        </w:rPr>
        <w:t>support vector machine</w:t>
      </w:r>
      <w:r w:rsidRPr="00467AE2">
        <w:rPr>
          <w:szCs w:val="24"/>
        </w:rPr>
        <w:t xml:space="preserve"> </w:t>
      </w:r>
      <w:r w:rsidR="0000539F">
        <w:rPr>
          <w:szCs w:val="24"/>
        </w:rPr>
        <w:t>(</w:t>
      </w:r>
      <w:r w:rsidR="0000539F" w:rsidRPr="0000539F">
        <w:rPr>
          <w:b/>
          <w:szCs w:val="24"/>
        </w:rPr>
        <w:t>SVM</w:t>
      </w:r>
      <w:r w:rsidR="0000539F">
        <w:rPr>
          <w:szCs w:val="24"/>
        </w:rPr>
        <w:t xml:space="preserve">) </w:t>
      </w:r>
      <w:r w:rsidRPr="00467AE2">
        <w:rPr>
          <w:szCs w:val="24"/>
        </w:rPr>
        <w:t>model on 1207 structured data to predict patient age with 0.46 accuracy</w:t>
      </w:r>
    </w:p>
    <w:p w:rsidR="00C5537C" w:rsidRPr="00467AE2" w:rsidRDefault="00AF38C0" w:rsidP="00743214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 xml:space="preserve">Improved </w:t>
      </w:r>
      <w:r w:rsidR="00C55540" w:rsidRPr="00467AE2">
        <w:rPr>
          <w:szCs w:val="24"/>
        </w:rPr>
        <w:t xml:space="preserve">classification </w:t>
      </w:r>
      <w:r w:rsidRPr="00467AE2">
        <w:rPr>
          <w:szCs w:val="24"/>
        </w:rPr>
        <w:t xml:space="preserve">accuracy </w:t>
      </w:r>
      <w:r w:rsidR="00C55540" w:rsidRPr="00467AE2">
        <w:rPr>
          <w:szCs w:val="24"/>
        </w:rPr>
        <w:t>by</w:t>
      </w:r>
      <w:r w:rsidRPr="00467AE2">
        <w:rPr>
          <w:szCs w:val="24"/>
        </w:rPr>
        <w:t xml:space="preserve"> </w:t>
      </w:r>
      <w:r w:rsidR="00B96D7A" w:rsidRPr="00467AE2">
        <w:rPr>
          <w:szCs w:val="24"/>
        </w:rPr>
        <w:t>5</w:t>
      </w:r>
      <w:r w:rsidRPr="00467AE2">
        <w:rPr>
          <w:szCs w:val="24"/>
        </w:rPr>
        <w:t xml:space="preserve">% </w:t>
      </w:r>
      <w:r w:rsidR="00743214" w:rsidRPr="00467AE2">
        <w:rPr>
          <w:szCs w:val="24"/>
        </w:rPr>
        <w:t>using</w:t>
      </w:r>
      <w:r w:rsidRPr="00467AE2">
        <w:rPr>
          <w:szCs w:val="24"/>
        </w:rPr>
        <w:t xml:space="preserve"> </w:t>
      </w:r>
      <w:r w:rsidRPr="0000539F">
        <w:rPr>
          <w:b/>
          <w:szCs w:val="24"/>
        </w:rPr>
        <w:t>multinomial regression</w:t>
      </w:r>
    </w:p>
    <w:p w:rsidR="00266A98" w:rsidRPr="00467AE2" w:rsidRDefault="00AF38C0" w:rsidP="00F83434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  <w:rPr>
          <w:szCs w:val="24"/>
        </w:rPr>
      </w:pPr>
      <w:r w:rsidRPr="00467AE2">
        <w:rPr>
          <w:szCs w:val="24"/>
        </w:rPr>
        <w:t xml:space="preserve">Hosted R shiny website to visualize results of </w:t>
      </w:r>
      <w:r w:rsidRPr="0000539F">
        <w:rPr>
          <w:b/>
          <w:szCs w:val="24"/>
        </w:rPr>
        <w:t>PCA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k-means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UMAP</w:t>
      </w:r>
      <w:r w:rsidR="00230274" w:rsidRPr="00467AE2">
        <w:rPr>
          <w:szCs w:val="24"/>
        </w:rPr>
        <w:t xml:space="preserve"> and </w:t>
      </w:r>
      <w:r w:rsidRPr="0000539F">
        <w:rPr>
          <w:b/>
          <w:szCs w:val="24"/>
        </w:rPr>
        <w:t>t-SNE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ggplot2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plotly</w:t>
      </w:r>
      <w:proofErr w:type="spellEnd"/>
    </w:p>
    <w:p w:rsidR="00C014A2" w:rsidRPr="00C21837" w:rsidRDefault="00C014A2" w:rsidP="00C014A2">
      <w:pPr>
        <w:tabs>
          <w:tab w:val="left" w:pos="859"/>
          <w:tab w:val="left" w:pos="860"/>
          <w:tab w:val="right" w:pos="11080"/>
        </w:tabs>
        <w:spacing w:line="229" w:lineRule="exact"/>
        <w:ind w:left="144"/>
        <w:rPr>
          <w:sz w:val="24"/>
          <w:szCs w:val="24"/>
        </w:rPr>
      </w:pPr>
      <w:r w:rsidRPr="00C21837">
        <w:rPr>
          <w:b/>
          <w:sz w:val="24"/>
          <w:szCs w:val="24"/>
        </w:rPr>
        <w:t>S</w:t>
      </w:r>
      <w:r w:rsidR="00392250">
        <w:rPr>
          <w:b/>
          <w:sz w:val="24"/>
          <w:szCs w:val="24"/>
        </w:rPr>
        <w:t>enio</w:t>
      </w:r>
      <w:r w:rsidRPr="00C21837">
        <w:rPr>
          <w:b/>
          <w:sz w:val="24"/>
          <w:szCs w:val="24"/>
        </w:rPr>
        <w:t>r Research</w:t>
      </w:r>
      <w:r w:rsidR="00392250">
        <w:rPr>
          <w:b/>
          <w:sz w:val="24"/>
          <w:szCs w:val="24"/>
        </w:rPr>
        <w:t>er</w:t>
      </w:r>
      <w:r w:rsidRPr="00C21837">
        <w:rPr>
          <w:b/>
          <w:sz w:val="24"/>
          <w:szCs w:val="24"/>
        </w:rPr>
        <w:t>, Paul C. Lauterbur Lab</w:t>
      </w:r>
      <w:r>
        <w:rPr>
          <w:b/>
          <w:sz w:val="24"/>
          <w:szCs w:val="24"/>
        </w:rPr>
        <w:t xml:space="preserve"> at SIAT</w:t>
      </w:r>
      <w:r w:rsidRPr="00C21837">
        <w:rPr>
          <w:b/>
          <w:sz w:val="24"/>
          <w:szCs w:val="24"/>
        </w:rPr>
        <w:tab/>
      </w:r>
      <w:r w:rsidRPr="00C21837">
        <w:rPr>
          <w:sz w:val="24"/>
          <w:szCs w:val="24"/>
        </w:rPr>
        <w:t>Nov 2016 - Jan 2017</w:t>
      </w:r>
    </w:p>
    <w:p w:rsidR="00C014A2" w:rsidRPr="00467AE2" w:rsidRDefault="00C014A2" w:rsidP="00C014A2">
      <w:pPr>
        <w:tabs>
          <w:tab w:val="left" w:pos="859"/>
          <w:tab w:val="left" w:pos="860"/>
          <w:tab w:val="right" w:pos="11080"/>
        </w:tabs>
        <w:spacing w:line="229" w:lineRule="exact"/>
        <w:ind w:left="144"/>
        <w:rPr>
          <w:szCs w:val="24"/>
        </w:rPr>
      </w:pPr>
      <w:r w:rsidRPr="00056700">
        <w:rPr>
          <w:i/>
          <w:sz w:val="24"/>
          <w:szCs w:val="24"/>
        </w:rPr>
        <w:t>EMG signal pattern recognition for hand gestures using spectral analysis</w:t>
      </w:r>
      <w:r w:rsidRPr="00467AE2">
        <w:rPr>
          <w:szCs w:val="24"/>
        </w:rPr>
        <w:tab/>
      </w:r>
    </w:p>
    <w:p w:rsidR="00C014A2" w:rsidRPr="00467AE2" w:rsidRDefault="00C014A2" w:rsidP="00C014A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>Designed, constructed and assembled EMG data acquisition system for arm activities recognition</w:t>
      </w:r>
    </w:p>
    <w:p w:rsidR="00C014A2" w:rsidRPr="00467AE2" w:rsidRDefault="00C014A2" w:rsidP="00C014A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 xml:space="preserve">Converted time-domain data into frequency domain </w:t>
      </w:r>
      <w:r w:rsidR="0000539F">
        <w:rPr>
          <w:szCs w:val="24"/>
        </w:rPr>
        <w:t xml:space="preserve">using </w:t>
      </w:r>
      <w:r w:rsidR="0000539F" w:rsidRPr="0000539F">
        <w:rPr>
          <w:b/>
          <w:szCs w:val="24"/>
        </w:rPr>
        <w:t xml:space="preserve">fast </w:t>
      </w:r>
      <w:proofErr w:type="spellStart"/>
      <w:r w:rsidR="0000539F" w:rsidRPr="0000539F">
        <w:rPr>
          <w:b/>
          <w:szCs w:val="24"/>
        </w:rPr>
        <w:t>fourier</w:t>
      </w:r>
      <w:proofErr w:type="spellEnd"/>
      <w:r w:rsidR="0000539F" w:rsidRPr="0000539F">
        <w:rPr>
          <w:b/>
          <w:szCs w:val="24"/>
        </w:rPr>
        <w:t xml:space="preserve"> transform</w:t>
      </w:r>
      <w:r w:rsidR="0000539F">
        <w:rPr>
          <w:szCs w:val="24"/>
        </w:rPr>
        <w:t xml:space="preserve"> </w:t>
      </w:r>
      <w:r w:rsidRPr="00467AE2">
        <w:rPr>
          <w:szCs w:val="24"/>
        </w:rPr>
        <w:t xml:space="preserve">and </w:t>
      </w:r>
      <w:proofErr w:type="spellStart"/>
      <w:r w:rsidRPr="00467AE2">
        <w:rPr>
          <w:szCs w:val="24"/>
        </w:rPr>
        <w:t>denoised</w:t>
      </w:r>
      <w:proofErr w:type="spellEnd"/>
      <w:r w:rsidRPr="00467AE2">
        <w:rPr>
          <w:szCs w:val="24"/>
        </w:rPr>
        <w:t xml:space="preserve"> signal</w:t>
      </w:r>
    </w:p>
    <w:p w:rsidR="00C014A2" w:rsidRPr="00467AE2" w:rsidRDefault="00C014A2" w:rsidP="00C014A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>Classified different hand movements using support vector machines (SVMs) with 82% accuracy</w:t>
      </w:r>
    </w:p>
    <w:p w:rsidR="00C014A2" w:rsidRPr="00467AE2" w:rsidRDefault="00C014A2" w:rsidP="00C014A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  <w:rPr>
          <w:szCs w:val="24"/>
        </w:rPr>
      </w:pPr>
      <w:r w:rsidRPr="00467AE2">
        <w:rPr>
          <w:szCs w:val="24"/>
        </w:rPr>
        <w:t xml:space="preserve">Improved accuracy by 3% training a </w:t>
      </w:r>
      <w:r w:rsidRPr="0000539F">
        <w:rPr>
          <w:b/>
          <w:szCs w:val="24"/>
        </w:rPr>
        <w:t>neural network</w:t>
      </w:r>
      <w:r w:rsidRPr="00467AE2">
        <w:rPr>
          <w:szCs w:val="24"/>
        </w:rPr>
        <w:t xml:space="preserve"> </w:t>
      </w:r>
    </w:p>
    <w:p w:rsidR="00C014A2" w:rsidRPr="00467AE2" w:rsidRDefault="00C014A2" w:rsidP="00C014A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Cs w:val="24"/>
        </w:rPr>
      </w:pPr>
      <w:r w:rsidRPr="00467AE2">
        <w:rPr>
          <w:szCs w:val="24"/>
        </w:rPr>
        <w:t>Published a paper in Transactions on Biomedical Engineering and presented a poster in 2017 IEEE IUS</w:t>
      </w:r>
    </w:p>
    <w:p w:rsidR="00C014A2" w:rsidRPr="00C014A2" w:rsidRDefault="00F83434" w:rsidP="00C014A2">
      <w:pPr>
        <w:tabs>
          <w:tab w:val="right" w:pos="11080"/>
        </w:tabs>
        <w:ind w:left="110"/>
        <w:rPr>
          <w:b/>
          <w:sz w:val="24"/>
          <w:u w:val="single"/>
        </w:rPr>
      </w:pPr>
      <w:r>
        <w:rPr>
          <w:b/>
          <w:sz w:val="24"/>
          <w:u w:val="single"/>
        </w:rPr>
        <w:t>SELECTED PROJECTS</w:t>
      </w:r>
      <w:r w:rsidR="00C014A2" w:rsidRPr="00C014A2">
        <w:rPr>
          <w:b/>
          <w:sz w:val="24"/>
          <w:u w:val="single"/>
        </w:rPr>
        <w:tab/>
      </w:r>
    </w:p>
    <w:p w:rsidR="00C014A2" w:rsidRDefault="00C014A2" w:rsidP="00C014A2">
      <w:pPr>
        <w:pStyle w:val="BodyText"/>
        <w:numPr>
          <w:ilvl w:val="0"/>
          <w:numId w:val="1"/>
        </w:numPr>
        <w:spacing w:line="20" w:lineRule="exact"/>
        <w:rPr>
          <w:sz w:val="2"/>
        </w:rPr>
      </w:pPr>
    </w:p>
    <w:p w:rsidR="00A32CAD" w:rsidRPr="00A32CAD" w:rsidRDefault="00A32CAD" w:rsidP="00A32CAD">
      <w:pPr>
        <w:tabs>
          <w:tab w:val="left" w:pos="859"/>
          <w:tab w:val="left" w:pos="860"/>
          <w:tab w:val="right" w:pos="11080"/>
        </w:tabs>
        <w:spacing w:before="15"/>
        <w:ind w:left="144"/>
        <w:rPr>
          <w:sz w:val="24"/>
          <w:szCs w:val="24"/>
        </w:rPr>
      </w:pPr>
      <w:r w:rsidRPr="00F83434">
        <w:rPr>
          <w:b/>
          <w:sz w:val="24"/>
          <w:szCs w:val="24"/>
        </w:rPr>
        <w:t>Amazon</w:t>
      </w:r>
      <w:r>
        <w:rPr>
          <w:b/>
          <w:sz w:val="24"/>
          <w:szCs w:val="24"/>
        </w:rPr>
        <w:t xml:space="preserve"> product</w:t>
      </w:r>
      <w:r w:rsidRPr="00F834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 rating prediction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June 2019 – Aug 2019</w:t>
      </w:r>
    </w:p>
    <w:p w:rsidR="00A32CAD" w:rsidRPr="00056700" w:rsidRDefault="00A32CAD" w:rsidP="00A32CAD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 w:rsidRPr="00056700">
        <w:rPr>
          <w:i/>
          <w:sz w:val="24"/>
          <w:szCs w:val="24"/>
        </w:rPr>
        <w:t>Prediction of Amazon product reviews’ ratings using machine learning in Python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</w:t>
      </w:r>
      <w:proofErr w:type="spellEnd"/>
      <w:r w:rsidR="00474922"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 w:rsidRPr="004E3D20">
        <w:rPr>
          <w:b/>
          <w:szCs w:val="24"/>
          <w:rPrChange w:id="6" w:author="user" w:date="2019-10-08T16:48:00Z">
            <w:rPr>
              <w:szCs w:val="24"/>
            </w:rPr>
          </w:rPrChange>
        </w:rPr>
        <w:t>NLP algorithms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:rsidR="00A32CAD" w:rsidRPr="00DB48B8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ins w:id="7" w:author="user" w:date="2019-10-08T16:49:00Z"/>
          <w:rFonts w:hint="eastAsia"/>
          <w:sz w:val="20"/>
          <w:rPrChange w:id="8" w:author="user" w:date="2019-10-08T16:49:00Z">
            <w:rPr>
              <w:ins w:id="9" w:author="user" w:date="2019-10-08T16:49:00Z"/>
              <w:rFonts w:eastAsiaTheme="minorEastAsia" w:hint="eastAsia"/>
              <w:b/>
              <w:szCs w:val="24"/>
              <w:lang w:eastAsia="zh-CN"/>
            </w:rPr>
          </w:rPrChange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</w:p>
    <w:p w:rsidR="00DB48B8" w:rsidRPr="00467AE2" w:rsidRDefault="00DB48B8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ins w:id="10" w:author="user" w:date="2019-10-08T16:49:00Z">
        <w:r>
          <w:rPr>
            <w:rFonts w:eastAsiaTheme="minorEastAsia" w:hint="eastAsia"/>
            <w:b/>
            <w:szCs w:val="24"/>
            <w:lang w:eastAsia="zh-CN"/>
          </w:rPr>
          <w:t>项目结论？</w:t>
        </w:r>
      </w:ins>
    </w:p>
    <w:p w:rsidR="00F83434" w:rsidRPr="00A32CAD" w:rsidRDefault="00F83434" w:rsidP="00A32CAD">
      <w:pPr>
        <w:tabs>
          <w:tab w:val="right" w:pos="11080"/>
        </w:tabs>
        <w:spacing w:before="15"/>
        <w:ind w:left="140"/>
        <w:rPr>
          <w:sz w:val="24"/>
          <w:szCs w:val="24"/>
        </w:rPr>
      </w:pPr>
      <w:r w:rsidRPr="00F83434">
        <w:rPr>
          <w:b/>
          <w:sz w:val="24"/>
          <w:szCs w:val="24"/>
        </w:rPr>
        <w:t>Investigation of Yelp user funnels, KPIs</w:t>
      </w:r>
      <w:r w:rsidR="00A32CAD">
        <w:rPr>
          <w:b/>
          <w:sz w:val="24"/>
          <w:szCs w:val="24"/>
        </w:rPr>
        <w:tab/>
      </w:r>
      <w:r w:rsidR="00A32CAD">
        <w:rPr>
          <w:sz w:val="24"/>
          <w:szCs w:val="24"/>
        </w:rPr>
        <w:t>Nov 2018 - Jan 2019</w:t>
      </w:r>
    </w:p>
    <w:p w:rsidR="00F83434" w:rsidRPr="00467AE2" w:rsidRDefault="00F83434" w:rsidP="00F83434">
      <w:pPr>
        <w:tabs>
          <w:tab w:val="right" w:pos="11080"/>
        </w:tabs>
        <w:spacing w:before="15"/>
        <w:ind w:left="140"/>
        <w:rPr>
          <w:szCs w:val="24"/>
        </w:rPr>
      </w:pPr>
      <w:r w:rsidRPr="00056700">
        <w:rPr>
          <w:bCs/>
          <w:i/>
          <w:sz w:val="24"/>
          <w:szCs w:val="24"/>
        </w:rPr>
        <w:t>Proposed performance analysis of yelp users &amp; restaurant using SQL</w:t>
      </w:r>
      <w:r w:rsidRPr="00467AE2">
        <w:rPr>
          <w:bCs/>
          <w:i/>
          <w:szCs w:val="24"/>
        </w:rPr>
        <w:tab/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</w:t>
      </w:r>
      <w:r w:rsidRPr="004E3D20">
        <w:rPr>
          <w:b/>
          <w:szCs w:val="24"/>
          <w:rPrChange w:id="11" w:author="user" w:date="2019-10-08T16:48:00Z">
            <w:rPr>
              <w:szCs w:val="24"/>
            </w:rPr>
          </w:rPrChange>
        </w:rPr>
        <w:t>scrape data</w:t>
      </w:r>
      <w:r w:rsidRPr="00467AE2">
        <w:rPr>
          <w:szCs w:val="24"/>
        </w:rPr>
        <w:t xml:space="preserve"> from yelp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00539F">
        <w:rPr>
          <w:b/>
          <w:szCs w:val="24"/>
        </w:rPr>
        <w:t>metrics analysis</w:t>
      </w:r>
      <w:r w:rsidRPr="00467AE2">
        <w:rPr>
          <w:szCs w:val="24"/>
        </w:rPr>
        <w:t xml:space="preserve"> (bracket retention, DAU/MAU) using SQL to measure customer engagement</w:t>
      </w:r>
    </w:p>
    <w:p w:rsidR="00781846" w:rsidRPr="00781846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ins w:id="12" w:author="user" w:date="2019-10-08T16:49:00Z"/>
          <w:rFonts w:hint="eastAsia"/>
          <w:b/>
          <w:szCs w:val="24"/>
          <w:rPrChange w:id="13" w:author="user" w:date="2019-10-08T16:49:00Z">
            <w:rPr>
              <w:ins w:id="14" w:author="user" w:date="2019-10-08T16:49:00Z"/>
              <w:rFonts w:eastAsiaTheme="minorEastAsia" w:hint="eastAsia"/>
              <w:b/>
              <w:szCs w:val="24"/>
              <w:lang w:eastAsia="zh-CN"/>
            </w:rPr>
          </w:rPrChange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:rsidR="00467AE2" w:rsidRPr="00467AE2" w:rsidRDefault="00781846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ins w:id="15" w:author="user" w:date="2019-10-08T16:49:00Z">
        <w:r>
          <w:rPr>
            <w:rFonts w:eastAsiaTheme="minorEastAsia" w:hint="eastAsia"/>
            <w:b/>
            <w:szCs w:val="24"/>
            <w:lang w:eastAsia="zh-CN"/>
          </w:rPr>
          <w:t>项目结论？</w:t>
        </w:r>
      </w:ins>
      <w:bookmarkStart w:id="16" w:name="_GoBack"/>
      <w:bookmarkEnd w:id="16"/>
      <w:r w:rsidR="00467AE2">
        <w:rPr>
          <w:szCs w:val="24"/>
        </w:rPr>
        <w:br/>
      </w:r>
    </w:p>
    <w:p w:rsidR="001320A1" w:rsidRPr="003E668E" w:rsidRDefault="004333DA">
      <w:pPr>
        <w:tabs>
          <w:tab w:val="left" w:pos="10969"/>
        </w:tabs>
        <w:ind w:left="110"/>
        <w:rPr>
          <w:b/>
          <w:sz w:val="19"/>
        </w:rPr>
      </w:pPr>
      <w:r>
        <w:rPr>
          <w:b/>
          <w:sz w:val="24"/>
          <w:u w:val="single"/>
        </w:rPr>
        <w:t>SKILLS</w:t>
      </w:r>
      <w:r w:rsidR="00993559" w:rsidRPr="003E668E">
        <w:rPr>
          <w:b/>
          <w:sz w:val="19"/>
          <w:u w:val="single"/>
        </w:rPr>
        <w:tab/>
      </w:r>
    </w:p>
    <w:p w:rsidR="001320A1" w:rsidRPr="00467AE2" w:rsidRDefault="001C003B" w:rsidP="00EB447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0" w:line="245" w:lineRule="exact"/>
        <w:ind w:left="859"/>
        <w:rPr>
          <w:rFonts w:ascii="微软雅黑" w:eastAsia="微软雅黑"/>
          <w:lang w:eastAsia="zh-CN"/>
        </w:rPr>
      </w:pPr>
      <w:r w:rsidRPr="00467AE2">
        <w:rPr>
          <w:b/>
        </w:rPr>
        <w:lastRenderedPageBreak/>
        <w:t>Technical</w:t>
      </w:r>
      <w:r w:rsidR="00993559" w:rsidRPr="00467AE2">
        <w:rPr>
          <w:b/>
          <w:spacing w:val="-4"/>
        </w:rPr>
        <w:t xml:space="preserve"> </w:t>
      </w:r>
      <w:r w:rsidRPr="00467AE2">
        <w:rPr>
          <w:b/>
        </w:rPr>
        <w:t>Skills</w:t>
      </w:r>
      <w:r w:rsidR="004333DA" w:rsidRPr="00467AE2">
        <w:rPr>
          <w:b/>
        </w:rPr>
        <w:t xml:space="preserve">: </w:t>
      </w:r>
      <w:r w:rsidR="00993559" w:rsidRPr="00467AE2">
        <w:t>SQL,</w:t>
      </w:r>
      <w:r w:rsidR="00993559" w:rsidRPr="00467AE2">
        <w:rPr>
          <w:spacing w:val="-3"/>
        </w:rPr>
        <w:t xml:space="preserve"> </w:t>
      </w:r>
      <w:r w:rsidR="00993559" w:rsidRPr="00467AE2">
        <w:t>R,</w:t>
      </w:r>
      <w:r w:rsidR="00993559" w:rsidRPr="00467AE2">
        <w:rPr>
          <w:spacing w:val="-3"/>
        </w:rPr>
        <w:t xml:space="preserve"> </w:t>
      </w:r>
      <w:r w:rsidR="00993559" w:rsidRPr="00467AE2">
        <w:t>Python,</w:t>
      </w:r>
      <w:r w:rsidR="00993559" w:rsidRPr="00467AE2">
        <w:rPr>
          <w:spacing w:val="-2"/>
        </w:rPr>
        <w:t xml:space="preserve"> </w:t>
      </w:r>
      <w:r w:rsidR="007C25DF" w:rsidRPr="00467AE2">
        <w:rPr>
          <w:spacing w:val="-2"/>
        </w:rPr>
        <w:t>Shell Scripting</w:t>
      </w:r>
      <w:r w:rsidRPr="00467AE2">
        <w:rPr>
          <w:spacing w:val="-2"/>
        </w:rPr>
        <w:t xml:space="preserve">, </w:t>
      </w:r>
      <w:r w:rsidR="00993559" w:rsidRPr="00467AE2">
        <w:t>Tableau,</w:t>
      </w:r>
      <w:r w:rsidR="00993559" w:rsidRPr="00467AE2">
        <w:rPr>
          <w:spacing w:val="-4"/>
        </w:rPr>
        <w:t xml:space="preserve"> </w:t>
      </w:r>
      <w:r w:rsidR="006F62FC" w:rsidRPr="00467AE2">
        <w:rPr>
          <w:spacing w:val="-4"/>
        </w:rPr>
        <w:t xml:space="preserve">SPSS, </w:t>
      </w:r>
      <w:proofErr w:type="spellStart"/>
      <w:r w:rsidR="00371431" w:rsidRPr="00467AE2">
        <w:t>S</w:t>
      </w:r>
      <w:r w:rsidR="00CD137C" w:rsidRPr="00467AE2">
        <w:t>cikit</w:t>
      </w:r>
      <w:proofErr w:type="spellEnd"/>
      <w:r w:rsidR="00CD137C" w:rsidRPr="00467AE2">
        <w:t>-learn</w:t>
      </w:r>
      <w:r w:rsidR="0094521A" w:rsidRPr="00467AE2">
        <w:t>,</w:t>
      </w:r>
      <w:r w:rsidR="00CD137C" w:rsidRPr="00467AE2">
        <w:t xml:space="preserve"> </w:t>
      </w:r>
      <w:proofErr w:type="spellStart"/>
      <w:r w:rsidR="00CD137C" w:rsidRPr="00467AE2">
        <w:t>Keras</w:t>
      </w:r>
      <w:proofErr w:type="spellEnd"/>
      <w:r w:rsidR="00CD137C" w:rsidRPr="00467AE2">
        <w:t xml:space="preserve">, </w:t>
      </w:r>
      <w:r w:rsidR="0094521A" w:rsidRPr="00467AE2">
        <w:t>A/B testing</w:t>
      </w:r>
      <w:r w:rsidR="00C00676" w:rsidRPr="00467AE2">
        <w:t>, N</w:t>
      </w:r>
      <w:r w:rsidR="00204BB1" w:rsidRPr="00467AE2">
        <w:t>atural Language Processing</w:t>
      </w:r>
      <w:r w:rsidR="00FD52A9" w:rsidRPr="00467AE2">
        <w:t xml:space="preserve">, </w:t>
      </w:r>
      <w:r w:rsidR="00F12871" w:rsidRPr="00467AE2">
        <w:t>Hadoop,</w:t>
      </w:r>
      <w:r w:rsidR="00D72D12" w:rsidRPr="00467AE2">
        <w:t xml:space="preserve"> HDFS</w:t>
      </w:r>
      <w:r w:rsidR="00A64BC3" w:rsidRPr="00467AE2">
        <w:t>, AWS</w:t>
      </w:r>
    </w:p>
    <w:p w:rsidR="004333DA" w:rsidRPr="00467AE2" w:rsidRDefault="004333DA" w:rsidP="00EB447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0" w:line="245" w:lineRule="exact"/>
        <w:ind w:left="859"/>
        <w:rPr>
          <w:rFonts w:ascii="微软雅黑" w:eastAsia="微软雅黑"/>
          <w:lang w:eastAsia="zh-CN"/>
        </w:rPr>
      </w:pPr>
      <w:r w:rsidRPr="00467AE2">
        <w:rPr>
          <w:b/>
        </w:rPr>
        <w:t>Languages:</w:t>
      </w:r>
      <w:r w:rsidRPr="00467AE2">
        <w:rPr>
          <w:rFonts w:ascii="微软雅黑" w:eastAsia="微软雅黑"/>
          <w:lang w:eastAsia="zh-CN"/>
        </w:rPr>
        <w:t xml:space="preserve"> </w:t>
      </w:r>
      <w:r w:rsidRPr="00467AE2">
        <w:t>Japanese (Basic), Chinese (Native)</w:t>
      </w:r>
    </w:p>
    <w:sectPr w:rsidR="004333DA" w:rsidRPr="00467AE2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A1"/>
    <w:rsid w:val="0000539F"/>
    <w:rsid w:val="00010EF8"/>
    <w:rsid w:val="00036B4F"/>
    <w:rsid w:val="00050F96"/>
    <w:rsid w:val="00056700"/>
    <w:rsid w:val="00085BF3"/>
    <w:rsid w:val="000C6DE8"/>
    <w:rsid w:val="001047E5"/>
    <w:rsid w:val="001320A1"/>
    <w:rsid w:val="00153262"/>
    <w:rsid w:val="00174CA3"/>
    <w:rsid w:val="00185D61"/>
    <w:rsid w:val="001932CE"/>
    <w:rsid w:val="001A2A4C"/>
    <w:rsid w:val="001B2FFB"/>
    <w:rsid w:val="001B4245"/>
    <w:rsid w:val="001C003B"/>
    <w:rsid w:val="001C2469"/>
    <w:rsid w:val="001F46A1"/>
    <w:rsid w:val="00204BB1"/>
    <w:rsid w:val="00220566"/>
    <w:rsid w:val="00230274"/>
    <w:rsid w:val="00234FF4"/>
    <w:rsid w:val="002478BD"/>
    <w:rsid w:val="00262552"/>
    <w:rsid w:val="00266A98"/>
    <w:rsid w:val="002A2028"/>
    <w:rsid w:val="002C10B2"/>
    <w:rsid w:val="002D4D34"/>
    <w:rsid w:val="002F15A8"/>
    <w:rsid w:val="00306F4A"/>
    <w:rsid w:val="00330221"/>
    <w:rsid w:val="00371431"/>
    <w:rsid w:val="00373192"/>
    <w:rsid w:val="00392250"/>
    <w:rsid w:val="003D4B2F"/>
    <w:rsid w:val="003E668E"/>
    <w:rsid w:val="003F3D50"/>
    <w:rsid w:val="0040132B"/>
    <w:rsid w:val="0041286B"/>
    <w:rsid w:val="00417208"/>
    <w:rsid w:val="00422E23"/>
    <w:rsid w:val="00424A0D"/>
    <w:rsid w:val="00424D1C"/>
    <w:rsid w:val="004333DA"/>
    <w:rsid w:val="00437790"/>
    <w:rsid w:val="00467AE2"/>
    <w:rsid w:val="00474922"/>
    <w:rsid w:val="00492E7C"/>
    <w:rsid w:val="004A3212"/>
    <w:rsid w:val="004C0841"/>
    <w:rsid w:val="004C7973"/>
    <w:rsid w:val="004E3D20"/>
    <w:rsid w:val="004F316A"/>
    <w:rsid w:val="005764AA"/>
    <w:rsid w:val="00583108"/>
    <w:rsid w:val="00590B3E"/>
    <w:rsid w:val="005A630D"/>
    <w:rsid w:val="005B6728"/>
    <w:rsid w:val="005B6A2B"/>
    <w:rsid w:val="005F7811"/>
    <w:rsid w:val="0060606F"/>
    <w:rsid w:val="006240F3"/>
    <w:rsid w:val="0063735C"/>
    <w:rsid w:val="00641BA6"/>
    <w:rsid w:val="00674F9C"/>
    <w:rsid w:val="00680A87"/>
    <w:rsid w:val="00683C76"/>
    <w:rsid w:val="006845E4"/>
    <w:rsid w:val="00693C51"/>
    <w:rsid w:val="006B3C0F"/>
    <w:rsid w:val="006B424B"/>
    <w:rsid w:val="006D45F8"/>
    <w:rsid w:val="006F62FC"/>
    <w:rsid w:val="0072588C"/>
    <w:rsid w:val="00730DCD"/>
    <w:rsid w:val="00732639"/>
    <w:rsid w:val="00743214"/>
    <w:rsid w:val="007577FC"/>
    <w:rsid w:val="00766E31"/>
    <w:rsid w:val="00781846"/>
    <w:rsid w:val="00784A50"/>
    <w:rsid w:val="007C25DF"/>
    <w:rsid w:val="007C6490"/>
    <w:rsid w:val="007E5B5C"/>
    <w:rsid w:val="008048EB"/>
    <w:rsid w:val="008223AC"/>
    <w:rsid w:val="008318CB"/>
    <w:rsid w:val="00832948"/>
    <w:rsid w:val="00840465"/>
    <w:rsid w:val="00843E26"/>
    <w:rsid w:val="00863B74"/>
    <w:rsid w:val="00866AC7"/>
    <w:rsid w:val="008D06C0"/>
    <w:rsid w:val="008D46AF"/>
    <w:rsid w:val="00923274"/>
    <w:rsid w:val="00936BE4"/>
    <w:rsid w:val="0094521A"/>
    <w:rsid w:val="0095102B"/>
    <w:rsid w:val="0097197A"/>
    <w:rsid w:val="00977B53"/>
    <w:rsid w:val="009912F9"/>
    <w:rsid w:val="00993559"/>
    <w:rsid w:val="009C3332"/>
    <w:rsid w:val="009E348D"/>
    <w:rsid w:val="00A01720"/>
    <w:rsid w:val="00A0493D"/>
    <w:rsid w:val="00A32CAD"/>
    <w:rsid w:val="00A35029"/>
    <w:rsid w:val="00A5091B"/>
    <w:rsid w:val="00A57C39"/>
    <w:rsid w:val="00A64BC3"/>
    <w:rsid w:val="00A7090B"/>
    <w:rsid w:val="00AA2054"/>
    <w:rsid w:val="00AB26F7"/>
    <w:rsid w:val="00AD1689"/>
    <w:rsid w:val="00AD6A2B"/>
    <w:rsid w:val="00AF38C0"/>
    <w:rsid w:val="00AF614A"/>
    <w:rsid w:val="00B44298"/>
    <w:rsid w:val="00B537DA"/>
    <w:rsid w:val="00B676D3"/>
    <w:rsid w:val="00B7119E"/>
    <w:rsid w:val="00B872C9"/>
    <w:rsid w:val="00B92560"/>
    <w:rsid w:val="00B96D7A"/>
    <w:rsid w:val="00BC0956"/>
    <w:rsid w:val="00BC278E"/>
    <w:rsid w:val="00BE072E"/>
    <w:rsid w:val="00C00676"/>
    <w:rsid w:val="00C014A2"/>
    <w:rsid w:val="00C21837"/>
    <w:rsid w:val="00C21C5E"/>
    <w:rsid w:val="00C409B0"/>
    <w:rsid w:val="00C4314D"/>
    <w:rsid w:val="00C47D1B"/>
    <w:rsid w:val="00C5537C"/>
    <w:rsid w:val="00C55540"/>
    <w:rsid w:val="00C56219"/>
    <w:rsid w:val="00C851EC"/>
    <w:rsid w:val="00CA2315"/>
    <w:rsid w:val="00CD137C"/>
    <w:rsid w:val="00CE02D8"/>
    <w:rsid w:val="00CE41FA"/>
    <w:rsid w:val="00CF46C5"/>
    <w:rsid w:val="00D07317"/>
    <w:rsid w:val="00D4032C"/>
    <w:rsid w:val="00D626F4"/>
    <w:rsid w:val="00D66621"/>
    <w:rsid w:val="00D72D12"/>
    <w:rsid w:val="00D8268C"/>
    <w:rsid w:val="00DB48B8"/>
    <w:rsid w:val="00DC5A99"/>
    <w:rsid w:val="00DD0929"/>
    <w:rsid w:val="00E06E68"/>
    <w:rsid w:val="00E26BB0"/>
    <w:rsid w:val="00E72C11"/>
    <w:rsid w:val="00E9261C"/>
    <w:rsid w:val="00EB4477"/>
    <w:rsid w:val="00EF5A87"/>
    <w:rsid w:val="00F12871"/>
    <w:rsid w:val="00F23DCD"/>
    <w:rsid w:val="00F57008"/>
    <w:rsid w:val="00F772F0"/>
    <w:rsid w:val="00F83434"/>
    <w:rsid w:val="00F96FE5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A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0F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A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0F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haoQi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qi9@jh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chaoQ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Wang</dc:creator>
  <cp:lastModifiedBy>user</cp:lastModifiedBy>
  <cp:revision>11</cp:revision>
  <dcterms:created xsi:type="dcterms:W3CDTF">2019-10-08T23:41:00Z</dcterms:created>
  <dcterms:modified xsi:type="dcterms:W3CDTF">2019-10-08T23:49:00Z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